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69D6" w14:textId="493C804A" w:rsidR="006A671A" w:rsidRPr="000A7948" w:rsidRDefault="00A06CD6" w:rsidP="002C579A">
      <w:pPr>
        <w:tabs>
          <w:tab w:val="center" w:pos="7699"/>
          <w:tab w:val="left" w:pos="9640"/>
        </w:tabs>
        <w:spacing w:after="120" w:line="240" w:lineRule="auto"/>
        <w:jc w:val="both"/>
        <w:rPr>
          <w:rFonts w:cstheme="minorHAnsi"/>
          <w:b/>
          <w:sz w:val="20"/>
          <w:szCs w:val="20"/>
        </w:rPr>
      </w:pPr>
      <w:r>
        <w:rPr>
          <w:rFonts w:cstheme="minorHAnsi"/>
          <w:noProof/>
          <w:sz w:val="20"/>
          <w:szCs w:val="20"/>
        </w:rPr>
        <w:drawing>
          <wp:anchor distT="0" distB="0" distL="114300" distR="114300" simplePos="0" relativeHeight="251658240" behindDoc="0" locked="0" layoutInCell="1" allowOverlap="1" wp14:anchorId="3CF5A0CF" wp14:editId="30E6B9F2">
            <wp:simplePos x="0" y="0"/>
            <wp:positionH relativeFrom="column">
              <wp:posOffset>8867775</wp:posOffset>
            </wp:positionH>
            <wp:positionV relativeFrom="paragraph">
              <wp:posOffset>1270</wp:posOffset>
            </wp:positionV>
            <wp:extent cx="723900" cy="723900"/>
            <wp:effectExtent l="0" t="0" r="0" b="0"/>
            <wp:wrapNone/>
            <wp:docPr id="1" name="Picture 1" descr="Shape, ico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icon,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r w:rsidR="00C37E72" w:rsidRPr="000A7948">
        <w:rPr>
          <w:rFonts w:cstheme="minorHAnsi"/>
          <w:noProof/>
          <w:color w:val="FF0000"/>
          <w:sz w:val="18"/>
          <w:szCs w:val="18"/>
          <w:lang w:eastAsia="en-GB"/>
        </w:rPr>
        <w:tab/>
      </w:r>
      <w:r w:rsidR="006A671A" w:rsidRPr="000A7948">
        <w:rPr>
          <w:rFonts w:cstheme="minorHAnsi"/>
          <w:b/>
          <w:sz w:val="20"/>
          <w:szCs w:val="20"/>
        </w:rPr>
        <w:t>PLAYBOOK</w:t>
      </w:r>
    </w:p>
    <w:p w14:paraId="6955ECF4" w14:textId="082A264B" w:rsidR="00A03EE6" w:rsidRPr="000A7948" w:rsidRDefault="00A03EE6" w:rsidP="002C579A">
      <w:pPr>
        <w:spacing w:after="120" w:line="240" w:lineRule="auto"/>
        <w:jc w:val="center"/>
        <w:rPr>
          <w:rFonts w:cstheme="minorHAnsi"/>
          <w:sz w:val="20"/>
          <w:szCs w:val="20"/>
        </w:rPr>
      </w:pPr>
      <w:r w:rsidRPr="000A7948">
        <w:rPr>
          <w:rFonts w:cstheme="minorHAnsi"/>
          <w:sz w:val="20"/>
          <w:szCs w:val="20"/>
        </w:rPr>
        <w:t xml:space="preserve">AGREEMENT: </w:t>
      </w:r>
      <w:r w:rsidR="008E2F7C">
        <w:rPr>
          <w:rFonts w:cstheme="minorHAnsi"/>
          <w:sz w:val="20"/>
          <w:szCs w:val="20"/>
        </w:rPr>
        <w:t>NDA’s</w:t>
      </w:r>
    </w:p>
    <w:p w14:paraId="69996557" w14:textId="3D40584D" w:rsidR="00135018" w:rsidRDefault="00135018" w:rsidP="002C579A">
      <w:pPr>
        <w:spacing w:after="120" w:line="240" w:lineRule="auto"/>
        <w:jc w:val="center"/>
        <w:rPr>
          <w:rFonts w:cstheme="minorHAnsi"/>
          <w:sz w:val="20"/>
          <w:szCs w:val="20"/>
        </w:rPr>
      </w:pPr>
      <w:r w:rsidRPr="000A7948">
        <w:rPr>
          <w:rFonts w:cstheme="minorHAnsi"/>
          <w:sz w:val="20"/>
          <w:szCs w:val="20"/>
        </w:rPr>
        <w:t xml:space="preserve">STATUS: </w:t>
      </w:r>
      <w:r w:rsidR="00D551F2">
        <w:rPr>
          <w:rFonts w:cstheme="minorHAnsi"/>
          <w:color w:val="FF0000"/>
          <w:sz w:val="20"/>
          <w:szCs w:val="20"/>
        </w:rPr>
        <w:t>APPROVED SUBJECT TO ANY CHANGES IN TRACK REQUIRING FINAL APPROVAL</w:t>
      </w:r>
    </w:p>
    <w:p w14:paraId="4B49F66F" w14:textId="77777777" w:rsidR="008E2F7C" w:rsidRPr="001652FB" w:rsidRDefault="008E2F7C" w:rsidP="002C579A">
      <w:pPr>
        <w:spacing w:after="120" w:line="240" w:lineRule="auto"/>
        <w:jc w:val="both"/>
        <w:rPr>
          <w:rFonts w:cstheme="minorHAnsi"/>
          <w:b/>
          <w:bCs/>
          <w:sz w:val="20"/>
          <w:szCs w:val="20"/>
        </w:rPr>
      </w:pPr>
    </w:p>
    <w:tbl>
      <w:tblPr>
        <w:tblStyle w:val="TableGrid"/>
        <w:tblW w:w="15877" w:type="dxa"/>
        <w:tblInd w:w="-28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1"/>
        <w:gridCol w:w="2500"/>
        <w:gridCol w:w="2281"/>
        <w:gridCol w:w="3103"/>
        <w:gridCol w:w="3990"/>
        <w:gridCol w:w="3022"/>
      </w:tblGrid>
      <w:tr w:rsidR="00A91341" w:rsidRPr="00A91341" w14:paraId="6BA82867" w14:textId="77777777" w:rsidTr="006E04EC">
        <w:trPr>
          <w:tblHeader/>
        </w:trPr>
        <w:tc>
          <w:tcPr>
            <w:tcW w:w="981" w:type="dxa"/>
            <w:shd w:val="clear" w:color="auto" w:fill="BFBFBF" w:themeFill="background1" w:themeFillShade="BF"/>
          </w:tcPr>
          <w:p w14:paraId="053475B4" w14:textId="77777777" w:rsidR="006A671A" w:rsidRPr="00A91341" w:rsidRDefault="006A671A" w:rsidP="002C579A">
            <w:pPr>
              <w:spacing w:before="40" w:after="40"/>
              <w:jc w:val="both"/>
              <w:rPr>
                <w:rFonts w:cstheme="minorHAnsi"/>
                <w:b/>
                <w:sz w:val="18"/>
                <w:szCs w:val="18"/>
              </w:rPr>
            </w:pPr>
            <w:r w:rsidRPr="00A91341">
              <w:rPr>
                <w:rFonts w:cstheme="minorHAnsi"/>
                <w:b/>
                <w:sz w:val="18"/>
                <w:szCs w:val="18"/>
              </w:rPr>
              <w:t>CLAUSE #</w:t>
            </w:r>
          </w:p>
        </w:tc>
        <w:tc>
          <w:tcPr>
            <w:tcW w:w="2500" w:type="dxa"/>
            <w:shd w:val="clear" w:color="auto" w:fill="BFBFBF" w:themeFill="background1" w:themeFillShade="BF"/>
          </w:tcPr>
          <w:p w14:paraId="4894404C" w14:textId="7777686A" w:rsidR="006A671A" w:rsidRPr="00A91341" w:rsidRDefault="006A671A" w:rsidP="002C579A">
            <w:pPr>
              <w:spacing w:before="40" w:after="40"/>
              <w:jc w:val="both"/>
              <w:rPr>
                <w:rFonts w:cstheme="minorHAnsi"/>
                <w:b/>
                <w:sz w:val="18"/>
                <w:szCs w:val="18"/>
              </w:rPr>
            </w:pPr>
            <w:r w:rsidRPr="00A91341">
              <w:rPr>
                <w:rFonts w:cstheme="minorHAnsi"/>
                <w:b/>
                <w:sz w:val="18"/>
                <w:szCs w:val="18"/>
              </w:rPr>
              <w:t>CLAUSE</w:t>
            </w:r>
          </w:p>
        </w:tc>
        <w:tc>
          <w:tcPr>
            <w:tcW w:w="2281" w:type="dxa"/>
            <w:shd w:val="clear" w:color="auto" w:fill="BFBFBF" w:themeFill="background1" w:themeFillShade="BF"/>
          </w:tcPr>
          <w:p w14:paraId="7A738F81" w14:textId="77777777" w:rsidR="006A671A" w:rsidRPr="00A91341" w:rsidRDefault="006A671A" w:rsidP="002C579A">
            <w:pPr>
              <w:spacing w:before="40" w:after="40"/>
              <w:jc w:val="both"/>
              <w:rPr>
                <w:rFonts w:cstheme="minorHAnsi"/>
                <w:b/>
                <w:sz w:val="18"/>
                <w:szCs w:val="18"/>
              </w:rPr>
            </w:pPr>
            <w:r w:rsidRPr="00A91341">
              <w:rPr>
                <w:rFonts w:cstheme="minorHAnsi"/>
                <w:b/>
                <w:sz w:val="18"/>
                <w:szCs w:val="18"/>
              </w:rPr>
              <w:t>ISSUE</w:t>
            </w:r>
          </w:p>
        </w:tc>
        <w:tc>
          <w:tcPr>
            <w:tcW w:w="3103" w:type="dxa"/>
            <w:shd w:val="clear" w:color="auto" w:fill="BFBFBF" w:themeFill="background1" w:themeFillShade="BF"/>
          </w:tcPr>
          <w:p w14:paraId="3E553748" w14:textId="77777777" w:rsidR="006A671A" w:rsidRPr="00A91341" w:rsidRDefault="006A671A" w:rsidP="002C579A">
            <w:pPr>
              <w:spacing w:before="40" w:after="40"/>
              <w:jc w:val="both"/>
              <w:rPr>
                <w:rFonts w:cstheme="minorHAnsi"/>
                <w:b/>
                <w:sz w:val="18"/>
                <w:szCs w:val="18"/>
              </w:rPr>
            </w:pPr>
            <w:r w:rsidRPr="00A91341">
              <w:rPr>
                <w:rFonts w:cstheme="minorHAnsi"/>
                <w:b/>
                <w:sz w:val="18"/>
                <w:szCs w:val="18"/>
              </w:rPr>
              <w:t>ACTION</w:t>
            </w:r>
          </w:p>
        </w:tc>
        <w:tc>
          <w:tcPr>
            <w:tcW w:w="3990" w:type="dxa"/>
            <w:shd w:val="clear" w:color="auto" w:fill="BFBFBF" w:themeFill="background1" w:themeFillShade="BF"/>
          </w:tcPr>
          <w:p w14:paraId="6636A2E4" w14:textId="757E2014" w:rsidR="006A671A" w:rsidRPr="00A91341" w:rsidRDefault="006A671A" w:rsidP="002C579A">
            <w:pPr>
              <w:spacing w:before="40" w:after="40"/>
              <w:jc w:val="both"/>
              <w:rPr>
                <w:rFonts w:cstheme="minorHAnsi"/>
                <w:b/>
                <w:sz w:val="18"/>
                <w:szCs w:val="18"/>
              </w:rPr>
            </w:pPr>
            <w:r w:rsidRPr="00A91341">
              <w:rPr>
                <w:rFonts w:cstheme="minorHAnsi"/>
                <w:b/>
                <w:sz w:val="18"/>
                <w:szCs w:val="18"/>
              </w:rPr>
              <w:t>REASON</w:t>
            </w:r>
            <w:r w:rsidR="00640070" w:rsidRPr="00A91341">
              <w:rPr>
                <w:rFonts w:cstheme="minorHAnsi"/>
                <w:b/>
                <w:sz w:val="18"/>
                <w:szCs w:val="18"/>
              </w:rPr>
              <w:t xml:space="preserve"> (INTERNAL)</w:t>
            </w:r>
          </w:p>
        </w:tc>
        <w:tc>
          <w:tcPr>
            <w:tcW w:w="3022" w:type="dxa"/>
            <w:shd w:val="clear" w:color="auto" w:fill="BFBFBF" w:themeFill="background1" w:themeFillShade="BF"/>
          </w:tcPr>
          <w:p w14:paraId="5913E795" w14:textId="43F18B68" w:rsidR="006A671A" w:rsidRPr="00A91341" w:rsidRDefault="006A671A" w:rsidP="002C579A">
            <w:pPr>
              <w:spacing w:before="40" w:after="40"/>
              <w:jc w:val="both"/>
              <w:rPr>
                <w:rFonts w:cstheme="minorHAnsi"/>
                <w:b/>
                <w:sz w:val="18"/>
                <w:szCs w:val="18"/>
              </w:rPr>
            </w:pPr>
            <w:r w:rsidRPr="00A91341">
              <w:rPr>
                <w:rFonts w:cstheme="minorHAnsi"/>
                <w:b/>
                <w:sz w:val="18"/>
                <w:szCs w:val="18"/>
              </w:rPr>
              <w:t>COMMENT</w:t>
            </w:r>
            <w:r w:rsidR="00640070" w:rsidRPr="00A91341">
              <w:rPr>
                <w:rFonts w:cstheme="minorHAnsi"/>
                <w:b/>
                <w:sz w:val="18"/>
                <w:szCs w:val="18"/>
              </w:rPr>
              <w:t xml:space="preserve"> (EXTERNAL)</w:t>
            </w:r>
          </w:p>
        </w:tc>
      </w:tr>
      <w:tr w:rsidR="00653257" w:rsidRPr="00A91341" w14:paraId="560D36EC" w14:textId="77777777" w:rsidTr="006E04EC">
        <w:tc>
          <w:tcPr>
            <w:tcW w:w="981" w:type="dxa"/>
            <w:shd w:val="clear" w:color="auto" w:fill="F2F2F2" w:themeFill="background1" w:themeFillShade="F2"/>
          </w:tcPr>
          <w:p w14:paraId="50CB7971" w14:textId="77777777" w:rsidR="00653257" w:rsidRPr="00A91341" w:rsidRDefault="00653257" w:rsidP="00653257">
            <w:pPr>
              <w:spacing w:before="40" w:after="40"/>
              <w:jc w:val="both"/>
              <w:rPr>
                <w:rFonts w:cstheme="minorHAnsi"/>
                <w:b/>
                <w:sz w:val="18"/>
                <w:szCs w:val="18"/>
              </w:rPr>
            </w:pPr>
          </w:p>
        </w:tc>
        <w:tc>
          <w:tcPr>
            <w:tcW w:w="2500" w:type="dxa"/>
            <w:shd w:val="clear" w:color="auto" w:fill="F2F2F2" w:themeFill="background1" w:themeFillShade="F2"/>
          </w:tcPr>
          <w:p w14:paraId="28FEB8B9" w14:textId="7759C218" w:rsidR="00653257" w:rsidRDefault="00BF3823" w:rsidP="00653257">
            <w:pPr>
              <w:spacing w:before="40" w:after="40"/>
              <w:jc w:val="both"/>
              <w:rPr>
                <w:rFonts w:cstheme="minorHAnsi"/>
                <w:b/>
                <w:sz w:val="18"/>
                <w:szCs w:val="18"/>
              </w:rPr>
            </w:pPr>
            <w:r>
              <w:rPr>
                <w:rFonts w:cstheme="minorHAnsi"/>
                <w:b/>
                <w:sz w:val="18"/>
                <w:szCs w:val="18"/>
              </w:rPr>
              <w:t>GENERAL</w:t>
            </w:r>
          </w:p>
        </w:tc>
        <w:tc>
          <w:tcPr>
            <w:tcW w:w="2281" w:type="dxa"/>
            <w:shd w:val="clear" w:color="auto" w:fill="F2F2F2" w:themeFill="background1" w:themeFillShade="F2"/>
          </w:tcPr>
          <w:p w14:paraId="4F014E6C" w14:textId="77777777" w:rsidR="00653257" w:rsidRPr="00A91341" w:rsidRDefault="00653257" w:rsidP="00653257">
            <w:pPr>
              <w:spacing w:before="40" w:after="40"/>
              <w:jc w:val="both"/>
              <w:rPr>
                <w:rFonts w:cstheme="minorHAnsi"/>
                <w:b/>
                <w:sz w:val="18"/>
                <w:szCs w:val="18"/>
              </w:rPr>
            </w:pPr>
          </w:p>
        </w:tc>
        <w:tc>
          <w:tcPr>
            <w:tcW w:w="3103" w:type="dxa"/>
            <w:shd w:val="clear" w:color="auto" w:fill="F2F2F2" w:themeFill="background1" w:themeFillShade="F2"/>
          </w:tcPr>
          <w:p w14:paraId="002A6E70" w14:textId="77777777" w:rsidR="00653257" w:rsidRPr="00A91341" w:rsidRDefault="00653257" w:rsidP="00653257">
            <w:pPr>
              <w:spacing w:before="40" w:after="40"/>
              <w:jc w:val="both"/>
              <w:rPr>
                <w:rFonts w:cstheme="minorHAnsi"/>
                <w:b/>
                <w:sz w:val="18"/>
                <w:szCs w:val="18"/>
              </w:rPr>
            </w:pPr>
          </w:p>
        </w:tc>
        <w:tc>
          <w:tcPr>
            <w:tcW w:w="3990" w:type="dxa"/>
            <w:shd w:val="clear" w:color="auto" w:fill="F2F2F2" w:themeFill="background1" w:themeFillShade="F2"/>
          </w:tcPr>
          <w:p w14:paraId="76DB730F" w14:textId="77777777" w:rsidR="00653257" w:rsidRPr="00A91341" w:rsidRDefault="00653257" w:rsidP="00653257">
            <w:pPr>
              <w:spacing w:before="40" w:after="40"/>
              <w:jc w:val="both"/>
              <w:rPr>
                <w:rFonts w:cstheme="minorHAnsi"/>
                <w:b/>
                <w:sz w:val="18"/>
                <w:szCs w:val="18"/>
              </w:rPr>
            </w:pPr>
          </w:p>
        </w:tc>
        <w:tc>
          <w:tcPr>
            <w:tcW w:w="3022" w:type="dxa"/>
            <w:shd w:val="clear" w:color="auto" w:fill="F2F2F2" w:themeFill="background1" w:themeFillShade="F2"/>
          </w:tcPr>
          <w:p w14:paraId="5BDA0561" w14:textId="77777777" w:rsidR="00653257" w:rsidRPr="00A91341" w:rsidRDefault="00653257" w:rsidP="00653257">
            <w:pPr>
              <w:spacing w:before="40" w:after="40"/>
              <w:jc w:val="both"/>
              <w:rPr>
                <w:rFonts w:cstheme="minorHAnsi"/>
                <w:b/>
                <w:sz w:val="18"/>
                <w:szCs w:val="18"/>
              </w:rPr>
            </w:pPr>
          </w:p>
        </w:tc>
      </w:tr>
      <w:tr w:rsidR="00384D0C" w:rsidRPr="00A91341" w14:paraId="0D034F60" w14:textId="77777777" w:rsidTr="00653257">
        <w:tc>
          <w:tcPr>
            <w:tcW w:w="981" w:type="dxa"/>
            <w:shd w:val="clear" w:color="auto" w:fill="FFFFFF" w:themeFill="background1"/>
          </w:tcPr>
          <w:p w14:paraId="3BD96BB6" w14:textId="77777777" w:rsidR="00384D0C" w:rsidRPr="00A91341" w:rsidRDefault="00384D0C" w:rsidP="00653257">
            <w:pPr>
              <w:spacing w:before="40" w:after="40"/>
              <w:jc w:val="both"/>
              <w:rPr>
                <w:rFonts w:cstheme="minorHAnsi"/>
                <w:b/>
                <w:sz w:val="18"/>
                <w:szCs w:val="18"/>
              </w:rPr>
            </w:pPr>
          </w:p>
        </w:tc>
        <w:tc>
          <w:tcPr>
            <w:tcW w:w="2500" w:type="dxa"/>
            <w:shd w:val="clear" w:color="auto" w:fill="FFFFFF" w:themeFill="background1"/>
          </w:tcPr>
          <w:p w14:paraId="1F060687" w14:textId="3A657FCF" w:rsidR="00384D0C" w:rsidRPr="002C2D86" w:rsidRDefault="00384D0C" w:rsidP="00653257">
            <w:pPr>
              <w:spacing w:before="40" w:after="40"/>
              <w:jc w:val="both"/>
              <w:rPr>
                <w:rFonts w:cstheme="minorHAnsi"/>
                <w:bCs/>
                <w:sz w:val="18"/>
                <w:szCs w:val="18"/>
              </w:rPr>
            </w:pPr>
            <w:r>
              <w:rPr>
                <w:rFonts w:cstheme="minorHAnsi"/>
                <w:bCs/>
                <w:sz w:val="18"/>
                <w:szCs w:val="18"/>
              </w:rPr>
              <w:t>TPICAP Entity</w:t>
            </w:r>
          </w:p>
        </w:tc>
        <w:tc>
          <w:tcPr>
            <w:tcW w:w="2281" w:type="dxa"/>
            <w:shd w:val="clear" w:color="auto" w:fill="FFFFFF" w:themeFill="background1"/>
          </w:tcPr>
          <w:p w14:paraId="4535219D" w14:textId="17937E87" w:rsidR="00384D0C" w:rsidRDefault="00384D0C" w:rsidP="00653257">
            <w:pPr>
              <w:spacing w:before="40" w:after="40"/>
              <w:jc w:val="both"/>
              <w:rPr>
                <w:rFonts w:cstheme="minorHAnsi"/>
                <w:bCs/>
                <w:sz w:val="18"/>
                <w:szCs w:val="18"/>
              </w:rPr>
            </w:pPr>
            <w:r>
              <w:rPr>
                <w:rFonts w:cstheme="minorHAnsi"/>
                <w:bCs/>
                <w:sz w:val="18"/>
                <w:szCs w:val="18"/>
              </w:rPr>
              <w:t>Request to add multiple entities</w:t>
            </w:r>
          </w:p>
        </w:tc>
        <w:tc>
          <w:tcPr>
            <w:tcW w:w="3103" w:type="dxa"/>
            <w:shd w:val="clear" w:color="auto" w:fill="FFFFFF" w:themeFill="background1"/>
          </w:tcPr>
          <w:p w14:paraId="22576332" w14:textId="25C43313" w:rsidR="00384D0C" w:rsidRPr="00252001" w:rsidRDefault="00384D0C" w:rsidP="00653257">
            <w:pPr>
              <w:spacing w:before="40" w:after="40"/>
              <w:jc w:val="both"/>
              <w:rPr>
                <w:rFonts w:cstheme="minorHAnsi"/>
                <w:bCs/>
                <w:sz w:val="18"/>
                <w:szCs w:val="18"/>
              </w:rPr>
            </w:pPr>
            <w:r>
              <w:rPr>
                <w:rFonts w:cstheme="minorHAnsi"/>
                <w:bCs/>
                <w:sz w:val="18"/>
                <w:szCs w:val="18"/>
              </w:rPr>
              <w:t>Reject</w:t>
            </w:r>
          </w:p>
        </w:tc>
        <w:tc>
          <w:tcPr>
            <w:tcW w:w="3990" w:type="dxa"/>
            <w:shd w:val="clear" w:color="auto" w:fill="FFFFFF" w:themeFill="background1"/>
          </w:tcPr>
          <w:p w14:paraId="0D8542DE" w14:textId="64933201" w:rsidR="00384D0C" w:rsidRDefault="00384D0C" w:rsidP="00653257">
            <w:pPr>
              <w:spacing w:before="40" w:after="40"/>
              <w:jc w:val="both"/>
              <w:rPr>
                <w:rFonts w:cstheme="minorHAnsi"/>
                <w:bCs/>
                <w:sz w:val="18"/>
                <w:szCs w:val="18"/>
              </w:rPr>
            </w:pPr>
            <w:r>
              <w:rPr>
                <w:rFonts w:cstheme="minorHAnsi"/>
                <w:bCs/>
                <w:sz w:val="18"/>
                <w:szCs w:val="18"/>
              </w:rPr>
              <w:t>W</w:t>
            </w:r>
            <w:r w:rsidRPr="00384D0C">
              <w:rPr>
                <w:rFonts w:cstheme="minorHAnsi"/>
                <w:bCs/>
                <w:sz w:val="18"/>
                <w:szCs w:val="18"/>
              </w:rPr>
              <w:t>e should use whatever entity</w:t>
            </w:r>
            <w:r>
              <w:rPr>
                <w:rFonts w:cstheme="minorHAnsi"/>
                <w:bCs/>
                <w:sz w:val="18"/>
                <w:szCs w:val="18"/>
              </w:rPr>
              <w:t xml:space="preserve"> is</w:t>
            </w:r>
            <w:r w:rsidR="00241E67">
              <w:rPr>
                <w:rFonts w:cstheme="minorHAnsi"/>
                <w:bCs/>
                <w:sz w:val="18"/>
                <w:szCs w:val="18"/>
              </w:rPr>
              <w:t>/will be</w:t>
            </w:r>
            <w:r>
              <w:rPr>
                <w:rFonts w:cstheme="minorHAnsi"/>
                <w:bCs/>
                <w:sz w:val="18"/>
                <w:szCs w:val="18"/>
              </w:rPr>
              <w:t xml:space="preserve"> listed on the client’s</w:t>
            </w:r>
            <w:r w:rsidRPr="00384D0C">
              <w:rPr>
                <w:rFonts w:cstheme="minorHAnsi"/>
                <w:bCs/>
                <w:sz w:val="18"/>
                <w:szCs w:val="18"/>
              </w:rPr>
              <w:t xml:space="preserve"> MSA/MLA and</w:t>
            </w:r>
            <w:r w:rsidR="00816144">
              <w:rPr>
                <w:rFonts w:cstheme="minorHAnsi"/>
                <w:bCs/>
                <w:sz w:val="18"/>
                <w:szCs w:val="18"/>
              </w:rPr>
              <w:t xml:space="preserve"> advise the client that</w:t>
            </w:r>
            <w:r>
              <w:rPr>
                <w:rFonts w:cstheme="minorHAnsi"/>
                <w:bCs/>
                <w:sz w:val="18"/>
                <w:szCs w:val="18"/>
              </w:rPr>
              <w:t xml:space="preserve"> all Affiliates </w:t>
            </w:r>
            <w:r w:rsidR="00241E67">
              <w:rPr>
                <w:rFonts w:cstheme="minorHAnsi"/>
                <w:bCs/>
                <w:sz w:val="18"/>
                <w:szCs w:val="18"/>
              </w:rPr>
              <w:t xml:space="preserve">should be </w:t>
            </w:r>
            <w:r w:rsidRPr="00384D0C">
              <w:rPr>
                <w:rFonts w:cstheme="minorHAnsi"/>
                <w:bCs/>
                <w:sz w:val="18"/>
                <w:szCs w:val="18"/>
              </w:rPr>
              <w:t xml:space="preserve">covered via affiliates </w:t>
            </w:r>
            <w:r>
              <w:rPr>
                <w:rFonts w:cstheme="minorHAnsi"/>
                <w:bCs/>
                <w:sz w:val="18"/>
                <w:szCs w:val="18"/>
              </w:rPr>
              <w:t>provisions</w:t>
            </w:r>
            <w:r w:rsidRPr="00384D0C">
              <w:rPr>
                <w:rFonts w:cstheme="minorHAnsi"/>
                <w:bCs/>
                <w:sz w:val="18"/>
                <w:szCs w:val="18"/>
              </w:rPr>
              <w:t>.</w:t>
            </w:r>
          </w:p>
        </w:tc>
        <w:tc>
          <w:tcPr>
            <w:tcW w:w="3022" w:type="dxa"/>
            <w:shd w:val="clear" w:color="auto" w:fill="FFFFFF" w:themeFill="background1"/>
          </w:tcPr>
          <w:p w14:paraId="4C62FFFC" w14:textId="77777777" w:rsidR="00384D0C" w:rsidRPr="00A91341" w:rsidRDefault="00384D0C" w:rsidP="00653257">
            <w:pPr>
              <w:spacing w:before="40" w:after="40"/>
              <w:jc w:val="both"/>
              <w:rPr>
                <w:rFonts w:cstheme="minorHAnsi"/>
                <w:b/>
                <w:sz w:val="18"/>
                <w:szCs w:val="18"/>
              </w:rPr>
            </w:pPr>
          </w:p>
        </w:tc>
      </w:tr>
      <w:tr w:rsidR="002C2D86" w:rsidRPr="00A91341" w14:paraId="5F1AB4CB" w14:textId="77777777" w:rsidTr="00653257">
        <w:tc>
          <w:tcPr>
            <w:tcW w:w="981" w:type="dxa"/>
            <w:shd w:val="clear" w:color="auto" w:fill="FFFFFF" w:themeFill="background1"/>
          </w:tcPr>
          <w:p w14:paraId="7930DC2F" w14:textId="77777777" w:rsidR="002C2D86" w:rsidRPr="00A91341" w:rsidRDefault="002C2D86" w:rsidP="00653257">
            <w:pPr>
              <w:spacing w:before="40" w:after="40"/>
              <w:jc w:val="both"/>
              <w:rPr>
                <w:rFonts w:cstheme="minorHAnsi"/>
                <w:b/>
                <w:sz w:val="18"/>
                <w:szCs w:val="18"/>
              </w:rPr>
            </w:pPr>
          </w:p>
        </w:tc>
        <w:tc>
          <w:tcPr>
            <w:tcW w:w="2500" w:type="dxa"/>
            <w:shd w:val="clear" w:color="auto" w:fill="FFFFFF" w:themeFill="background1"/>
          </w:tcPr>
          <w:p w14:paraId="627BE72A" w14:textId="15482C6B" w:rsidR="002C2D86" w:rsidRPr="002C2D86" w:rsidRDefault="002C2D86" w:rsidP="00653257">
            <w:pPr>
              <w:spacing w:before="40" w:after="40"/>
              <w:jc w:val="both"/>
              <w:rPr>
                <w:rFonts w:cstheme="minorHAnsi"/>
                <w:bCs/>
                <w:sz w:val="18"/>
                <w:szCs w:val="18"/>
              </w:rPr>
            </w:pPr>
            <w:r w:rsidRPr="002C2D86">
              <w:rPr>
                <w:rFonts w:cstheme="minorHAnsi"/>
                <w:bCs/>
                <w:sz w:val="18"/>
                <w:szCs w:val="18"/>
              </w:rPr>
              <w:t>Request for inclusion of clause re IPR rights</w:t>
            </w:r>
          </w:p>
        </w:tc>
        <w:tc>
          <w:tcPr>
            <w:tcW w:w="2281" w:type="dxa"/>
            <w:shd w:val="clear" w:color="auto" w:fill="FFFFFF" w:themeFill="background1"/>
          </w:tcPr>
          <w:p w14:paraId="46602C45" w14:textId="2F5EB45F" w:rsidR="002C2D86" w:rsidRDefault="002C2D86" w:rsidP="00653257">
            <w:pPr>
              <w:spacing w:before="40" w:after="40"/>
              <w:jc w:val="both"/>
              <w:rPr>
                <w:rFonts w:cstheme="minorHAnsi"/>
                <w:bCs/>
                <w:sz w:val="18"/>
                <w:szCs w:val="18"/>
              </w:rPr>
            </w:pPr>
            <w:r>
              <w:rPr>
                <w:rFonts w:cstheme="minorHAnsi"/>
                <w:bCs/>
                <w:sz w:val="18"/>
                <w:szCs w:val="18"/>
              </w:rPr>
              <w:t>Inclusion of clause along the lines of: “N</w:t>
            </w:r>
            <w:r w:rsidRPr="002C2D86">
              <w:rPr>
                <w:rFonts w:cstheme="minorHAnsi"/>
                <w:bCs/>
                <w:sz w:val="18"/>
                <w:szCs w:val="18"/>
              </w:rPr>
              <w:t xml:space="preserve">o licence of any trademark, patent, copyright or other intellectual property right of any kind, is either granted or implied by the disclosure of Confidential Information under this Agreement.  Each party owns and shall retain ownership of its own </w:t>
            </w:r>
            <w:r w:rsidR="00C41487">
              <w:rPr>
                <w:rFonts w:cstheme="minorHAnsi"/>
                <w:bCs/>
                <w:sz w:val="18"/>
                <w:szCs w:val="18"/>
              </w:rPr>
              <w:t>intellectual property right</w:t>
            </w:r>
            <w:r w:rsidRPr="002C2D86">
              <w:rPr>
                <w:rFonts w:cstheme="minorHAnsi"/>
                <w:bCs/>
                <w:sz w:val="18"/>
                <w:szCs w:val="18"/>
              </w:rPr>
              <w:t xml:space="preserve">. The </w:t>
            </w:r>
            <w:r w:rsidR="00C41487">
              <w:rPr>
                <w:rFonts w:cstheme="minorHAnsi"/>
                <w:bCs/>
                <w:sz w:val="18"/>
                <w:szCs w:val="18"/>
              </w:rPr>
              <w:t>R</w:t>
            </w:r>
            <w:r w:rsidRPr="002C2D86">
              <w:rPr>
                <w:rFonts w:cstheme="minorHAnsi"/>
                <w:bCs/>
                <w:sz w:val="18"/>
                <w:szCs w:val="18"/>
              </w:rPr>
              <w:t xml:space="preserve">eceiving </w:t>
            </w:r>
            <w:r w:rsidR="00C41487">
              <w:rPr>
                <w:rFonts w:cstheme="minorHAnsi"/>
                <w:bCs/>
                <w:sz w:val="18"/>
                <w:szCs w:val="18"/>
              </w:rPr>
              <w:t>P</w:t>
            </w:r>
            <w:r w:rsidRPr="002C2D86">
              <w:rPr>
                <w:rFonts w:cstheme="minorHAnsi"/>
                <w:bCs/>
                <w:sz w:val="18"/>
                <w:szCs w:val="18"/>
              </w:rPr>
              <w:t xml:space="preserve">arty agrees not to, and not to attempt to (and will not permit its Representatives to), reverse engineer or decompile any </w:t>
            </w:r>
            <w:r w:rsidR="00C41487">
              <w:rPr>
                <w:rFonts w:cstheme="minorHAnsi"/>
                <w:bCs/>
                <w:sz w:val="18"/>
                <w:szCs w:val="18"/>
              </w:rPr>
              <w:t>intellectual property rights</w:t>
            </w:r>
            <w:r w:rsidRPr="002C2D86">
              <w:rPr>
                <w:rFonts w:cstheme="minorHAnsi"/>
                <w:bCs/>
                <w:sz w:val="18"/>
                <w:szCs w:val="18"/>
              </w:rPr>
              <w:t xml:space="preserve"> provided to it by or on behalf of the disclosing party under this Agreement, unless it has obtained the </w:t>
            </w:r>
            <w:r w:rsidR="00C41487">
              <w:rPr>
                <w:rFonts w:cstheme="minorHAnsi"/>
                <w:bCs/>
                <w:sz w:val="18"/>
                <w:szCs w:val="18"/>
              </w:rPr>
              <w:t>D</w:t>
            </w:r>
            <w:r w:rsidRPr="002C2D86">
              <w:rPr>
                <w:rFonts w:cstheme="minorHAnsi"/>
                <w:bCs/>
                <w:sz w:val="18"/>
                <w:szCs w:val="18"/>
              </w:rPr>
              <w:t xml:space="preserve">isclosing </w:t>
            </w:r>
            <w:r w:rsidR="00C41487">
              <w:rPr>
                <w:rFonts w:cstheme="minorHAnsi"/>
                <w:bCs/>
                <w:sz w:val="18"/>
                <w:szCs w:val="18"/>
              </w:rPr>
              <w:t>P</w:t>
            </w:r>
            <w:r w:rsidRPr="002C2D86">
              <w:rPr>
                <w:rFonts w:cstheme="minorHAnsi"/>
                <w:bCs/>
                <w:sz w:val="18"/>
                <w:szCs w:val="18"/>
              </w:rPr>
              <w:t>arty’s prior written Consent.</w:t>
            </w:r>
          </w:p>
        </w:tc>
        <w:tc>
          <w:tcPr>
            <w:tcW w:w="3103" w:type="dxa"/>
            <w:shd w:val="clear" w:color="auto" w:fill="FFFFFF" w:themeFill="background1"/>
          </w:tcPr>
          <w:p w14:paraId="728F3020" w14:textId="5827A708" w:rsidR="002C2D86" w:rsidRPr="00252001" w:rsidRDefault="00252001" w:rsidP="00653257">
            <w:pPr>
              <w:spacing w:before="40" w:after="40"/>
              <w:jc w:val="both"/>
              <w:rPr>
                <w:rFonts w:cstheme="minorHAnsi"/>
                <w:bCs/>
                <w:sz w:val="18"/>
                <w:szCs w:val="18"/>
              </w:rPr>
            </w:pPr>
            <w:r w:rsidRPr="00252001">
              <w:rPr>
                <w:rFonts w:cstheme="minorHAnsi"/>
                <w:bCs/>
                <w:sz w:val="18"/>
                <w:szCs w:val="18"/>
              </w:rPr>
              <w:t>Reject</w:t>
            </w:r>
          </w:p>
        </w:tc>
        <w:tc>
          <w:tcPr>
            <w:tcW w:w="3990" w:type="dxa"/>
            <w:shd w:val="clear" w:color="auto" w:fill="FFFFFF" w:themeFill="background1"/>
          </w:tcPr>
          <w:p w14:paraId="0168F95A" w14:textId="77777777" w:rsidR="002C2D86" w:rsidRDefault="00252001" w:rsidP="00653257">
            <w:pPr>
              <w:spacing w:before="40" w:after="40"/>
              <w:jc w:val="both"/>
              <w:rPr>
                <w:rFonts w:cstheme="minorHAnsi"/>
                <w:bCs/>
                <w:sz w:val="18"/>
                <w:szCs w:val="18"/>
              </w:rPr>
            </w:pPr>
            <w:r>
              <w:rPr>
                <w:rFonts w:cstheme="minorHAnsi"/>
                <w:bCs/>
                <w:sz w:val="18"/>
                <w:szCs w:val="18"/>
              </w:rPr>
              <w:t xml:space="preserve">Point the client to clause 5.1 which entails either party retaining its rights in and to its Confidential Information which would include IPR. </w:t>
            </w:r>
          </w:p>
          <w:p w14:paraId="140F2B85" w14:textId="77777777" w:rsidR="00816144" w:rsidRDefault="00816144" w:rsidP="00653257">
            <w:pPr>
              <w:spacing w:before="40" w:after="40"/>
              <w:jc w:val="both"/>
              <w:rPr>
                <w:rFonts w:cstheme="minorHAnsi"/>
                <w:bCs/>
                <w:sz w:val="18"/>
                <w:szCs w:val="18"/>
              </w:rPr>
            </w:pPr>
          </w:p>
          <w:p w14:paraId="7A362C64" w14:textId="57D5D89B" w:rsidR="00816144" w:rsidRPr="00311827" w:rsidRDefault="00816144" w:rsidP="00653257">
            <w:pPr>
              <w:spacing w:before="40" w:after="40"/>
              <w:jc w:val="both"/>
              <w:rPr>
                <w:rFonts w:cstheme="minorHAnsi"/>
                <w:bCs/>
                <w:sz w:val="18"/>
                <w:szCs w:val="18"/>
              </w:rPr>
            </w:pPr>
            <w:r>
              <w:rPr>
                <w:rFonts w:cstheme="minorHAnsi"/>
                <w:bCs/>
                <w:sz w:val="18"/>
                <w:szCs w:val="18"/>
              </w:rPr>
              <w:t xml:space="preserve">If we are reviewing an NDA on client-paper, ensure that such a provision is included that effectively ensures no IPR is transferred through the agreement. </w:t>
            </w:r>
          </w:p>
        </w:tc>
        <w:tc>
          <w:tcPr>
            <w:tcW w:w="3022" w:type="dxa"/>
            <w:shd w:val="clear" w:color="auto" w:fill="FFFFFF" w:themeFill="background1"/>
          </w:tcPr>
          <w:p w14:paraId="0B51E068" w14:textId="77777777" w:rsidR="002C2D86" w:rsidRPr="00A91341" w:rsidRDefault="002C2D86" w:rsidP="00653257">
            <w:pPr>
              <w:spacing w:before="40" w:after="40"/>
              <w:jc w:val="both"/>
              <w:rPr>
                <w:rFonts w:cstheme="minorHAnsi"/>
                <w:b/>
                <w:sz w:val="18"/>
                <w:szCs w:val="18"/>
              </w:rPr>
            </w:pPr>
          </w:p>
        </w:tc>
      </w:tr>
      <w:tr w:rsidR="00CD66B1" w:rsidRPr="00A91341" w14:paraId="457E3D09" w14:textId="77777777" w:rsidTr="00653257">
        <w:tc>
          <w:tcPr>
            <w:tcW w:w="981" w:type="dxa"/>
            <w:shd w:val="clear" w:color="auto" w:fill="FFFFFF" w:themeFill="background1"/>
          </w:tcPr>
          <w:p w14:paraId="35A8E80E" w14:textId="77777777" w:rsidR="00CD66B1" w:rsidRPr="00A91341" w:rsidRDefault="00CD66B1" w:rsidP="00CD66B1">
            <w:pPr>
              <w:spacing w:before="40" w:after="40"/>
              <w:jc w:val="both"/>
              <w:rPr>
                <w:rFonts w:cstheme="minorHAnsi"/>
                <w:b/>
                <w:sz w:val="18"/>
                <w:szCs w:val="18"/>
              </w:rPr>
            </w:pPr>
          </w:p>
        </w:tc>
        <w:tc>
          <w:tcPr>
            <w:tcW w:w="2500" w:type="dxa"/>
            <w:shd w:val="clear" w:color="auto" w:fill="FFFFFF" w:themeFill="background1"/>
          </w:tcPr>
          <w:p w14:paraId="2BDB38D4" w14:textId="1DD95F9D" w:rsidR="00CD66B1" w:rsidRPr="002C2D86" w:rsidRDefault="00CD66B1" w:rsidP="00CD66B1">
            <w:pPr>
              <w:spacing w:before="40" w:after="40"/>
              <w:jc w:val="both"/>
              <w:rPr>
                <w:rFonts w:cstheme="minorHAnsi"/>
                <w:bCs/>
                <w:sz w:val="18"/>
                <w:szCs w:val="18"/>
              </w:rPr>
            </w:pPr>
            <w:r>
              <w:rPr>
                <w:rFonts w:cstheme="minorHAnsi"/>
                <w:bCs/>
                <w:sz w:val="18"/>
                <w:szCs w:val="18"/>
              </w:rPr>
              <w:t>Regulatory compliance</w:t>
            </w:r>
          </w:p>
        </w:tc>
        <w:tc>
          <w:tcPr>
            <w:tcW w:w="2281" w:type="dxa"/>
            <w:shd w:val="clear" w:color="auto" w:fill="FFFFFF" w:themeFill="background1"/>
          </w:tcPr>
          <w:p w14:paraId="141FEB65" w14:textId="3735BF89" w:rsidR="00CD66B1" w:rsidRDefault="00CD66B1" w:rsidP="00CD66B1">
            <w:pPr>
              <w:spacing w:before="40" w:after="40"/>
              <w:jc w:val="both"/>
              <w:rPr>
                <w:rFonts w:cstheme="minorHAnsi"/>
                <w:bCs/>
                <w:sz w:val="18"/>
                <w:szCs w:val="18"/>
              </w:rPr>
            </w:pPr>
            <w:r>
              <w:rPr>
                <w:rFonts w:cstheme="minorHAnsi"/>
                <w:bCs/>
                <w:sz w:val="18"/>
                <w:szCs w:val="18"/>
              </w:rPr>
              <w:t>Request to comply with regulations applicable to Subscriber</w:t>
            </w:r>
          </w:p>
        </w:tc>
        <w:tc>
          <w:tcPr>
            <w:tcW w:w="3103" w:type="dxa"/>
            <w:shd w:val="clear" w:color="auto" w:fill="FFFFFF" w:themeFill="background1"/>
          </w:tcPr>
          <w:p w14:paraId="3F4A72AF" w14:textId="77777777" w:rsidR="00CD66B1" w:rsidRDefault="00CD66B1" w:rsidP="00CD66B1">
            <w:pPr>
              <w:spacing w:before="40" w:after="40"/>
              <w:jc w:val="both"/>
              <w:rPr>
                <w:rFonts w:cstheme="minorHAnsi"/>
                <w:b/>
                <w:sz w:val="18"/>
                <w:szCs w:val="18"/>
              </w:rPr>
            </w:pPr>
            <w:r>
              <w:rPr>
                <w:rFonts w:cstheme="minorHAnsi"/>
                <w:b/>
                <w:sz w:val="18"/>
                <w:szCs w:val="18"/>
              </w:rPr>
              <w:t>Reject</w:t>
            </w:r>
          </w:p>
          <w:p w14:paraId="27963505" w14:textId="35297555" w:rsidR="00CD66B1" w:rsidRPr="00CD66B1" w:rsidRDefault="00CD66B1" w:rsidP="00CD66B1">
            <w:pPr>
              <w:spacing w:before="40" w:after="40"/>
              <w:jc w:val="both"/>
              <w:rPr>
                <w:rFonts w:cstheme="minorHAnsi"/>
                <w:bCs/>
                <w:sz w:val="18"/>
                <w:szCs w:val="18"/>
              </w:rPr>
            </w:pPr>
            <w:r>
              <w:rPr>
                <w:rFonts w:cstheme="minorHAnsi"/>
                <w:b/>
                <w:sz w:val="18"/>
                <w:szCs w:val="18"/>
              </w:rPr>
              <w:t xml:space="preserve">Fallback: </w:t>
            </w:r>
            <w:r>
              <w:rPr>
                <w:rFonts w:cstheme="minorHAnsi"/>
                <w:bCs/>
                <w:sz w:val="18"/>
                <w:szCs w:val="18"/>
              </w:rPr>
              <w:t>Accept on a case by case basis provided the regulation is indeed applicable after having reviewed it and it has been escalated to ensure we can comply with it.</w:t>
            </w:r>
          </w:p>
        </w:tc>
        <w:tc>
          <w:tcPr>
            <w:tcW w:w="3990" w:type="dxa"/>
            <w:shd w:val="clear" w:color="auto" w:fill="FFFFFF" w:themeFill="background1"/>
          </w:tcPr>
          <w:p w14:paraId="487CC48D" w14:textId="711A3AC6" w:rsidR="00CD66B1" w:rsidRDefault="00CD66B1" w:rsidP="00CD66B1">
            <w:pPr>
              <w:spacing w:before="40" w:after="40"/>
              <w:jc w:val="both"/>
              <w:rPr>
                <w:rFonts w:cstheme="minorHAnsi"/>
                <w:bCs/>
                <w:sz w:val="18"/>
                <w:szCs w:val="18"/>
              </w:rPr>
            </w:pPr>
            <w:r w:rsidRPr="00933BFA">
              <w:rPr>
                <w:rFonts w:cstheme="minorHAnsi"/>
                <w:bCs/>
                <w:sz w:val="18"/>
                <w:szCs w:val="18"/>
              </w:rPr>
              <w:t xml:space="preserve">The terms of the NDA need to contain the terms relating to confidentiality, particularly where terms are containing in foreign legislation that we are not familiar with.  We can agree to keep information confidential in accordance with the terms of this NDA </w:t>
            </w:r>
            <w:r>
              <w:rPr>
                <w:rFonts w:cstheme="minorHAnsi"/>
                <w:bCs/>
                <w:sz w:val="18"/>
                <w:szCs w:val="18"/>
              </w:rPr>
              <w:t>(</w:t>
            </w:r>
            <w:r w:rsidRPr="00933BFA">
              <w:rPr>
                <w:rFonts w:cstheme="minorHAnsi"/>
                <w:bCs/>
                <w:sz w:val="18"/>
                <w:szCs w:val="18"/>
              </w:rPr>
              <w:t>and GDPR</w:t>
            </w:r>
            <w:r>
              <w:rPr>
                <w:rFonts w:cstheme="minorHAnsi"/>
                <w:bCs/>
                <w:sz w:val="18"/>
                <w:szCs w:val="18"/>
              </w:rPr>
              <w:t>)</w:t>
            </w:r>
            <w:r w:rsidRPr="00933BFA">
              <w:rPr>
                <w:rFonts w:cstheme="minorHAnsi"/>
                <w:bCs/>
                <w:sz w:val="18"/>
                <w:szCs w:val="18"/>
              </w:rPr>
              <w:t>, so i</w:t>
            </w:r>
            <w:r>
              <w:rPr>
                <w:rFonts w:cstheme="minorHAnsi"/>
                <w:bCs/>
                <w:sz w:val="18"/>
                <w:szCs w:val="18"/>
              </w:rPr>
              <w:t>f</w:t>
            </w:r>
            <w:r w:rsidRPr="00933BFA">
              <w:rPr>
                <w:rFonts w:cstheme="minorHAnsi"/>
                <w:bCs/>
                <w:sz w:val="18"/>
                <w:szCs w:val="18"/>
              </w:rPr>
              <w:t xml:space="preserve"> there is something over and above terms set out </w:t>
            </w:r>
            <w:r>
              <w:rPr>
                <w:rFonts w:cstheme="minorHAnsi"/>
                <w:bCs/>
                <w:sz w:val="18"/>
                <w:szCs w:val="18"/>
              </w:rPr>
              <w:t>in the NDA</w:t>
            </w:r>
            <w:r w:rsidRPr="00933BFA">
              <w:rPr>
                <w:rFonts w:cstheme="minorHAnsi"/>
                <w:bCs/>
                <w:sz w:val="18"/>
                <w:szCs w:val="18"/>
              </w:rPr>
              <w:t xml:space="preserve"> </w:t>
            </w:r>
            <w:r>
              <w:rPr>
                <w:rFonts w:cstheme="minorHAnsi"/>
                <w:bCs/>
                <w:sz w:val="18"/>
                <w:szCs w:val="18"/>
              </w:rPr>
              <w:t>(</w:t>
            </w:r>
            <w:r w:rsidRPr="00933BFA">
              <w:rPr>
                <w:rFonts w:cstheme="minorHAnsi"/>
                <w:bCs/>
                <w:sz w:val="18"/>
                <w:szCs w:val="18"/>
              </w:rPr>
              <w:t>or GDPR</w:t>
            </w:r>
            <w:r>
              <w:rPr>
                <w:rFonts w:cstheme="minorHAnsi"/>
                <w:bCs/>
                <w:sz w:val="18"/>
                <w:szCs w:val="18"/>
              </w:rPr>
              <w:t>)</w:t>
            </w:r>
            <w:r w:rsidRPr="00933BFA">
              <w:rPr>
                <w:rFonts w:cstheme="minorHAnsi"/>
                <w:bCs/>
                <w:sz w:val="18"/>
                <w:szCs w:val="18"/>
              </w:rPr>
              <w:t xml:space="preserve">, this needs to be agreed via the NDA.   </w:t>
            </w:r>
          </w:p>
        </w:tc>
        <w:tc>
          <w:tcPr>
            <w:tcW w:w="3022" w:type="dxa"/>
            <w:shd w:val="clear" w:color="auto" w:fill="FFFFFF" w:themeFill="background1"/>
          </w:tcPr>
          <w:p w14:paraId="758D36DA" w14:textId="77777777" w:rsidR="00CD66B1" w:rsidRPr="00A91341" w:rsidRDefault="00CD66B1" w:rsidP="00CD66B1">
            <w:pPr>
              <w:spacing w:before="40" w:after="40"/>
              <w:jc w:val="both"/>
              <w:rPr>
                <w:rFonts w:cstheme="minorHAnsi"/>
                <w:b/>
                <w:sz w:val="18"/>
                <w:szCs w:val="18"/>
              </w:rPr>
            </w:pPr>
          </w:p>
        </w:tc>
      </w:tr>
      <w:tr w:rsidR="00CD66B1" w:rsidRPr="00A91341" w14:paraId="2975A959" w14:textId="77777777" w:rsidTr="00DE2A8D">
        <w:tc>
          <w:tcPr>
            <w:tcW w:w="981" w:type="dxa"/>
            <w:shd w:val="clear" w:color="auto" w:fill="F2F2F2" w:themeFill="background1" w:themeFillShade="F2"/>
          </w:tcPr>
          <w:p w14:paraId="0FAB2D30" w14:textId="00A1B578" w:rsidR="00CD66B1" w:rsidRPr="00A91341" w:rsidRDefault="00CD66B1" w:rsidP="00CD66B1">
            <w:pPr>
              <w:spacing w:before="40" w:after="40"/>
              <w:jc w:val="both"/>
              <w:rPr>
                <w:rFonts w:cstheme="minorHAnsi"/>
                <w:b/>
                <w:sz w:val="18"/>
                <w:szCs w:val="18"/>
              </w:rPr>
            </w:pPr>
            <w:r>
              <w:rPr>
                <w:rFonts w:cstheme="minorHAnsi"/>
                <w:b/>
                <w:sz w:val="18"/>
                <w:szCs w:val="18"/>
              </w:rPr>
              <w:t>1</w:t>
            </w:r>
          </w:p>
        </w:tc>
        <w:tc>
          <w:tcPr>
            <w:tcW w:w="2500" w:type="dxa"/>
            <w:shd w:val="clear" w:color="auto" w:fill="F2F2F2" w:themeFill="background1" w:themeFillShade="F2"/>
          </w:tcPr>
          <w:p w14:paraId="34F15478" w14:textId="251EA5F3" w:rsidR="00CD66B1" w:rsidRDefault="00CD66B1" w:rsidP="00CD66B1">
            <w:pPr>
              <w:spacing w:before="40" w:after="40"/>
              <w:jc w:val="both"/>
              <w:rPr>
                <w:rFonts w:cstheme="minorHAnsi"/>
                <w:b/>
                <w:sz w:val="18"/>
                <w:szCs w:val="18"/>
              </w:rPr>
            </w:pPr>
            <w:r>
              <w:rPr>
                <w:rFonts w:cstheme="minorHAnsi"/>
                <w:b/>
                <w:sz w:val="18"/>
                <w:szCs w:val="18"/>
              </w:rPr>
              <w:t>DEFINITIONS</w:t>
            </w:r>
          </w:p>
        </w:tc>
        <w:tc>
          <w:tcPr>
            <w:tcW w:w="2281" w:type="dxa"/>
            <w:shd w:val="clear" w:color="auto" w:fill="F2F2F2" w:themeFill="background1" w:themeFillShade="F2"/>
          </w:tcPr>
          <w:p w14:paraId="294244C1" w14:textId="77777777" w:rsidR="00CD66B1" w:rsidRDefault="00CD66B1" w:rsidP="00CD66B1">
            <w:pPr>
              <w:spacing w:before="40" w:after="40"/>
              <w:jc w:val="both"/>
              <w:rPr>
                <w:rFonts w:cstheme="minorHAnsi"/>
                <w:bCs/>
                <w:sz w:val="18"/>
                <w:szCs w:val="18"/>
              </w:rPr>
            </w:pPr>
          </w:p>
        </w:tc>
        <w:tc>
          <w:tcPr>
            <w:tcW w:w="3103" w:type="dxa"/>
            <w:shd w:val="clear" w:color="auto" w:fill="F2F2F2" w:themeFill="background1" w:themeFillShade="F2"/>
          </w:tcPr>
          <w:p w14:paraId="6E546CB0" w14:textId="77777777" w:rsidR="00CD66B1" w:rsidRDefault="00CD66B1" w:rsidP="00CD66B1">
            <w:pPr>
              <w:spacing w:before="40" w:after="40"/>
              <w:jc w:val="both"/>
              <w:rPr>
                <w:rFonts w:cstheme="minorHAnsi"/>
                <w:b/>
                <w:sz w:val="18"/>
                <w:szCs w:val="18"/>
              </w:rPr>
            </w:pPr>
          </w:p>
        </w:tc>
        <w:tc>
          <w:tcPr>
            <w:tcW w:w="3990" w:type="dxa"/>
            <w:shd w:val="clear" w:color="auto" w:fill="F2F2F2" w:themeFill="background1" w:themeFillShade="F2"/>
          </w:tcPr>
          <w:p w14:paraId="37DA8E34" w14:textId="77777777" w:rsidR="00CD66B1" w:rsidRPr="00311827" w:rsidRDefault="00CD66B1" w:rsidP="00CD66B1">
            <w:pPr>
              <w:spacing w:before="40" w:after="40"/>
              <w:jc w:val="both"/>
              <w:rPr>
                <w:rFonts w:cstheme="minorHAnsi"/>
                <w:bCs/>
                <w:sz w:val="18"/>
                <w:szCs w:val="18"/>
              </w:rPr>
            </w:pPr>
          </w:p>
        </w:tc>
        <w:tc>
          <w:tcPr>
            <w:tcW w:w="3022" w:type="dxa"/>
            <w:shd w:val="clear" w:color="auto" w:fill="F2F2F2" w:themeFill="background1" w:themeFillShade="F2"/>
          </w:tcPr>
          <w:p w14:paraId="568E3AE1" w14:textId="77777777" w:rsidR="00CD66B1" w:rsidRPr="00A91341" w:rsidRDefault="00CD66B1" w:rsidP="00CD66B1">
            <w:pPr>
              <w:spacing w:before="40" w:after="40"/>
              <w:jc w:val="both"/>
              <w:rPr>
                <w:rFonts w:cstheme="minorHAnsi"/>
                <w:b/>
                <w:sz w:val="18"/>
                <w:szCs w:val="18"/>
              </w:rPr>
            </w:pPr>
          </w:p>
        </w:tc>
      </w:tr>
      <w:tr w:rsidR="00CD66B1" w:rsidRPr="00A91341" w14:paraId="076A5DB8" w14:textId="77777777" w:rsidTr="00653257">
        <w:tc>
          <w:tcPr>
            <w:tcW w:w="981" w:type="dxa"/>
            <w:shd w:val="clear" w:color="auto" w:fill="FFFFFF" w:themeFill="background1"/>
          </w:tcPr>
          <w:p w14:paraId="1FC847A1" w14:textId="266D2865" w:rsidR="00CD66B1" w:rsidRPr="0037232B" w:rsidRDefault="00CD66B1" w:rsidP="00CD66B1">
            <w:pPr>
              <w:spacing w:before="40" w:after="40"/>
              <w:jc w:val="both"/>
              <w:rPr>
                <w:rFonts w:cstheme="minorHAnsi"/>
                <w:bCs/>
                <w:sz w:val="18"/>
                <w:szCs w:val="18"/>
              </w:rPr>
            </w:pPr>
          </w:p>
        </w:tc>
        <w:tc>
          <w:tcPr>
            <w:tcW w:w="2500" w:type="dxa"/>
            <w:shd w:val="clear" w:color="auto" w:fill="FFFFFF" w:themeFill="background1"/>
          </w:tcPr>
          <w:p w14:paraId="6170A2EF" w14:textId="044F6F3E" w:rsidR="00CD66B1" w:rsidRPr="0037232B" w:rsidRDefault="00CD66B1" w:rsidP="00CD66B1">
            <w:pPr>
              <w:spacing w:before="40" w:after="40"/>
              <w:jc w:val="both"/>
              <w:rPr>
                <w:rFonts w:cstheme="minorHAnsi"/>
                <w:bCs/>
                <w:sz w:val="18"/>
                <w:szCs w:val="18"/>
              </w:rPr>
            </w:pPr>
            <w:r w:rsidRPr="0037232B">
              <w:rPr>
                <w:rFonts w:cstheme="minorHAnsi"/>
                <w:bCs/>
                <w:sz w:val="18"/>
                <w:szCs w:val="18"/>
              </w:rPr>
              <w:t>Affiliates</w:t>
            </w:r>
          </w:p>
        </w:tc>
        <w:tc>
          <w:tcPr>
            <w:tcW w:w="2281" w:type="dxa"/>
            <w:shd w:val="clear" w:color="auto" w:fill="FFFFFF" w:themeFill="background1"/>
          </w:tcPr>
          <w:p w14:paraId="3927948C" w14:textId="766B3DF7" w:rsidR="00CD66B1" w:rsidRDefault="00CD66B1" w:rsidP="00CD66B1">
            <w:pPr>
              <w:spacing w:before="40" w:after="40"/>
              <w:jc w:val="both"/>
              <w:rPr>
                <w:rFonts w:cstheme="minorHAnsi"/>
                <w:bCs/>
                <w:sz w:val="18"/>
                <w:szCs w:val="18"/>
              </w:rPr>
            </w:pPr>
            <w:r>
              <w:rPr>
                <w:rFonts w:cstheme="minorHAnsi"/>
                <w:bCs/>
                <w:sz w:val="18"/>
                <w:szCs w:val="18"/>
              </w:rPr>
              <w:t>Request to expand the definition of Affiliates</w:t>
            </w:r>
          </w:p>
        </w:tc>
        <w:tc>
          <w:tcPr>
            <w:tcW w:w="3103" w:type="dxa"/>
            <w:shd w:val="clear" w:color="auto" w:fill="FFFFFF" w:themeFill="background1"/>
          </w:tcPr>
          <w:p w14:paraId="3E7AA403" w14:textId="07032EDC" w:rsidR="00CD66B1" w:rsidRDefault="00CD66B1" w:rsidP="00CD66B1">
            <w:pPr>
              <w:spacing w:before="40" w:after="40"/>
              <w:jc w:val="both"/>
              <w:rPr>
                <w:rFonts w:cstheme="minorHAnsi"/>
                <w:b/>
                <w:sz w:val="18"/>
                <w:szCs w:val="18"/>
              </w:rPr>
            </w:pPr>
            <w:r>
              <w:rPr>
                <w:rFonts w:cstheme="minorHAnsi"/>
                <w:b/>
                <w:sz w:val="18"/>
                <w:szCs w:val="18"/>
              </w:rPr>
              <w:t>Reject</w:t>
            </w:r>
          </w:p>
        </w:tc>
        <w:tc>
          <w:tcPr>
            <w:tcW w:w="3990" w:type="dxa"/>
            <w:shd w:val="clear" w:color="auto" w:fill="FFFFFF" w:themeFill="background1"/>
          </w:tcPr>
          <w:p w14:paraId="58D1DE0C" w14:textId="77777777" w:rsidR="00CD66B1" w:rsidRDefault="00CD66B1" w:rsidP="00CD66B1">
            <w:pPr>
              <w:spacing w:before="40" w:after="40"/>
              <w:jc w:val="both"/>
              <w:rPr>
                <w:rFonts w:cstheme="minorHAnsi"/>
                <w:bCs/>
                <w:sz w:val="18"/>
                <w:szCs w:val="18"/>
              </w:rPr>
            </w:pPr>
            <w:r w:rsidRPr="00724062">
              <w:rPr>
                <w:rFonts w:cstheme="minorHAnsi"/>
                <w:bCs/>
                <w:sz w:val="18"/>
                <w:szCs w:val="18"/>
              </w:rPr>
              <w:t xml:space="preserve">Should not be permitted as the definition is very wide and </w:t>
            </w:r>
            <w:r>
              <w:rPr>
                <w:rFonts w:cstheme="minorHAnsi"/>
                <w:bCs/>
                <w:sz w:val="18"/>
                <w:szCs w:val="18"/>
              </w:rPr>
              <w:t>should</w:t>
            </w:r>
            <w:r w:rsidRPr="00724062">
              <w:rPr>
                <w:rFonts w:cstheme="minorHAnsi"/>
                <w:bCs/>
                <w:sz w:val="18"/>
                <w:szCs w:val="18"/>
              </w:rPr>
              <w:t xml:space="preserve"> accommodate </w:t>
            </w:r>
            <w:r>
              <w:rPr>
                <w:rFonts w:cstheme="minorHAnsi"/>
                <w:bCs/>
                <w:sz w:val="18"/>
                <w:szCs w:val="18"/>
              </w:rPr>
              <w:t>what is</w:t>
            </w:r>
            <w:r w:rsidRPr="00724062">
              <w:rPr>
                <w:rFonts w:cstheme="minorHAnsi"/>
                <w:bCs/>
                <w:sz w:val="18"/>
                <w:szCs w:val="18"/>
              </w:rPr>
              <w:t xml:space="preserve"> required</w:t>
            </w:r>
            <w:r>
              <w:rPr>
                <w:rFonts w:cstheme="minorHAnsi"/>
                <w:bCs/>
                <w:sz w:val="18"/>
                <w:szCs w:val="18"/>
              </w:rPr>
              <w:t>. Clarify with the client what entities would need to be covered that aren’t already.</w:t>
            </w:r>
          </w:p>
          <w:p w14:paraId="30223A0C" w14:textId="77777777" w:rsidR="00CD66B1" w:rsidRDefault="00CD66B1" w:rsidP="00CD66B1">
            <w:pPr>
              <w:spacing w:before="40" w:after="40"/>
              <w:jc w:val="both"/>
              <w:rPr>
                <w:rFonts w:cstheme="minorHAnsi"/>
                <w:bCs/>
                <w:sz w:val="18"/>
                <w:szCs w:val="18"/>
              </w:rPr>
            </w:pPr>
          </w:p>
          <w:p w14:paraId="01F2E92D" w14:textId="1383690C" w:rsidR="00CD66B1" w:rsidRPr="00311827" w:rsidRDefault="00CD66B1" w:rsidP="00CD66B1">
            <w:pPr>
              <w:spacing w:before="40" w:after="40"/>
              <w:jc w:val="both"/>
              <w:rPr>
                <w:rFonts w:cstheme="minorHAnsi"/>
                <w:bCs/>
                <w:sz w:val="18"/>
                <w:szCs w:val="18"/>
              </w:rPr>
            </w:pPr>
            <w:r>
              <w:rPr>
                <w:rFonts w:cstheme="minorHAnsi"/>
                <w:bCs/>
                <w:sz w:val="18"/>
                <w:szCs w:val="18"/>
              </w:rPr>
              <w:t>If their issue is with the “Control” aspect and they do not control an entity, how can they be sure that entity will keep the information Confidential?</w:t>
            </w:r>
          </w:p>
        </w:tc>
        <w:tc>
          <w:tcPr>
            <w:tcW w:w="3022" w:type="dxa"/>
            <w:shd w:val="clear" w:color="auto" w:fill="FFFFFF" w:themeFill="background1"/>
          </w:tcPr>
          <w:p w14:paraId="5EE80DE8" w14:textId="77777777" w:rsidR="00CD66B1" w:rsidRPr="00A91341" w:rsidRDefault="00CD66B1" w:rsidP="00CD66B1">
            <w:pPr>
              <w:spacing w:before="40" w:after="40"/>
              <w:jc w:val="both"/>
              <w:rPr>
                <w:rFonts w:cstheme="minorHAnsi"/>
                <w:b/>
                <w:sz w:val="18"/>
                <w:szCs w:val="18"/>
              </w:rPr>
            </w:pPr>
          </w:p>
        </w:tc>
      </w:tr>
      <w:tr w:rsidR="00CD66B1" w:rsidRPr="00A91341" w14:paraId="1B36D81C" w14:textId="77777777" w:rsidTr="00653257">
        <w:tc>
          <w:tcPr>
            <w:tcW w:w="981" w:type="dxa"/>
            <w:shd w:val="clear" w:color="auto" w:fill="FFFFFF" w:themeFill="background1"/>
          </w:tcPr>
          <w:p w14:paraId="3D551809" w14:textId="689D2DF1" w:rsidR="00CD66B1" w:rsidRPr="0037232B" w:rsidRDefault="00CD66B1" w:rsidP="00CD66B1">
            <w:pPr>
              <w:spacing w:before="40" w:after="40"/>
              <w:jc w:val="both"/>
              <w:rPr>
                <w:rFonts w:cstheme="minorHAnsi"/>
                <w:bCs/>
                <w:sz w:val="18"/>
                <w:szCs w:val="18"/>
              </w:rPr>
            </w:pPr>
          </w:p>
        </w:tc>
        <w:tc>
          <w:tcPr>
            <w:tcW w:w="2500" w:type="dxa"/>
            <w:vMerge w:val="restart"/>
            <w:shd w:val="clear" w:color="auto" w:fill="FFFFFF" w:themeFill="background1"/>
          </w:tcPr>
          <w:p w14:paraId="0487E2DF" w14:textId="72D0060E" w:rsidR="00CD66B1" w:rsidRPr="0037232B" w:rsidRDefault="00CD66B1" w:rsidP="00CD66B1">
            <w:pPr>
              <w:spacing w:before="40" w:after="40"/>
              <w:jc w:val="both"/>
              <w:rPr>
                <w:rFonts w:cstheme="minorHAnsi"/>
                <w:bCs/>
                <w:sz w:val="18"/>
                <w:szCs w:val="18"/>
              </w:rPr>
            </w:pPr>
            <w:r w:rsidRPr="0037232B">
              <w:rPr>
                <w:rFonts w:cstheme="minorHAnsi"/>
                <w:bCs/>
                <w:sz w:val="18"/>
                <w:szCs w:val="18"/>
              </w:rPr>
              <w:t>Confidential Information</w:t>
            </w:r>
          </w:p>
        </w:tc>
        <w:tc>
          <w:tcPr>
            <w:tcW w:w="2281" w:type="dxa"/>
            <w:shd w:val="clear" w:color="auto" w:fill="FFFFFF" w:themeFill="background1"/>
          </w:tcPr>
          <w:p w14:paraId="6C173111" w14:textId="3F2F01BD" w:rsidR="00CD66B1" w:rsidRDefault="00CD66B1" w:rsidP="00CD66B1">
            <w:pPr>
              <w:spacing w:before="40" w:after="40"/>
              <w:jc w:val="both"/>
              <w:rPr>
                <w:rFonts w:cstheme="minorHAnsi"/>
                <w:bCs/>
                <w:sz w:val="18"/>
                <w:szCs w:val="18"/>
              </w:rPr>
            </w:pPr>
            <w:r>
              <w:rPr>
                <w:rFonts w:cstheme="minorHAnsi"/>
                <w:bCs/>
                <w:sz w:val="18"/>
                <w:szCs w:val="18"/>
              </w:rPr>
              <w:t>Request to remove “but is not limited to”</w:t>
            </w:r>
          </w:p>
        </w:tc>
        <w:tc>
          <w:tcPr>
            <w:tcW w:w="3103" w:type="dxa"/>
            <w:shd w:val="clear" w:color="auto" w:fill="FFFFFF" w:themeFill="background1"/>
          </w:tcPr>
          <w:p w14:paraId="50C251E2" w14:textId="2EA9487F" w:rsidR="00CD66B1" w:rsidRDefault="00CD66B1" w:rsidP="00CD66B1">
            <w:pPr>
              <w:spacing w:before="40" w:after="40"/>
              <w:jc w:val="both"/>
              <w:rPr>
                <w:rFonts w:cstheme="minorHAnsi"/>
                <w:b/>
                <w:sz w:val="18"/>
                <w:szCs w:val="18"/>
              </w:rPr>
            </w:pPr>
            <w:r>
              <w:rPr>
                <w:rFonts w:cstheme="minorHAnsi"/>
                <w:b/>
                <w:sz w:val="18"/>
                <w:szCs w:val="18"/>
              </w:rPr>
              <w:t>Reject unless business approves</w:t>
            </w:r>
          </w:p>
        </w:tc>
        <w:tc>
          <w:tcPr>
            <w:tcW w:w="3990" w:type="dxa"/>
            <w:shd w:val="clear" w:color="auto" w:fill="FFFFFF" w:themeFill="background1"/>
          </w:tcPr>
          <w:p w14:paraId="49CC3CEB" w14:textId="623D88B5" w:rsidR="00CD66B1" w:rsidRPr="00311827" w:rsidRDefault="00CD66B1" w:rsidP="00CD66B1">
            <w:pPr>
              <w:spacing w:before="40" w:after="40"/>
              <w:jc w:val="both"/>
              <w:rPr>
                <w:rFonts w:cstheme="minorHAnsi"/>
                <w:bCs/>
                <w:sz w:val="18"/>
                <w:szCs w:val="18"/>
              </w:rPr>
            </w:pPr>
            <w:r>
              <w:rPr>
                <w:rFonts w:cstheme="minorHAnsi"/>
                <w:bCs/>
                <w:sz w:val="18"/>
                <w:szCs w:val="18"/>
              </w:rPr>
              <w:t>Clarify with business what Confidential Information would be transferred and whether the definition can be narrowed in such a manner</w:t>
            </w:r>
          </w:p>
        </w:tc>
        <w:tc>
          <w:tcPr>
            <w:tcW w:w="3022" w:type="dxa"/>
            <w:shd w:val="clear" w:color="auto" w:fill="FFFFFF" w:themeFill="background1"/>
          </w:tcPr>
          <w:p w14:paraId="3B49D9D7" w14:textId="77777777" w:rsidR="00CD66B1" w:rsidRPr="00A91341" w:rsidRDefault="00CD66B1" w:rsidP="00CD66B1">
            <w:pPr>
              <w:spacing w:before="40" w:after="40"/>
              <w:jc w:val="both"/>
              <w:rPr>
                <w:rFonts w:cstheme="minorHAnsi"/>
                <w:b/>
                <w:sz w:val="18"/>
                <w:szCs w:val="18"/>
              </w:rPr>
            </w:pPr>
          </w:p>
        </w:tc>
      </w:tr>
      <w:tr w:rsidR="00CD66B1" w:rsidRPr="00A91341" w14:paraId="0DC8F7B1" w14:textId="77777777" w:rsidTr="00653257">
        <w:tc>
          <w:tcPr>
            <w:tcW w:w="981" w:type="dxa"/>
            <w:shd w:val="clear" w:color="auto" w:fill="FFFFFF" w:themeFill="background1"/>
          </w:tcPr>
          <w:p w14:paraId="6B9010E5" w14:textId="62F2332A" w:rsidR="00CD66B1" w:rsidRPr="0037232B" w:rsidRDefault="00CD66B1" w:rsidP="00CD66B1">
            <w:pPr>
              <w:spacing w:before="40" w:after="40"/>
              <w:jc w:val="both"/>
              <w:rPr>
                <w:rFonts w:cstheme="minorHAnsi"/>
                <w:bCs/>
                <w:sz w:val="18"/>
                <w:szCs w:val="18"/>
              </w:rPr>
            </w:pPr>
          </w:p>
        </w:tc>
        <w:tc>
          <w:tcPr>
            <w:tcW w:w="2500" w:type="dxa"/>
            <w:vMerge/>
            <w:shd w:val="clear" w:color="auto" w:fill="FFFFFF" w:themeFill="background1"/>
          </w:tcPr>
          <w:p w14:paraId="10E5176E" w14:textId="49EF3276" w:rsidR="00CD66B1" w:rsidRPr="0037232B" w:rsidRDefault="00CD66B1" w:rsidP="00CD66B1">
            <w:pPr>
              <w:spacing w:before="40" w:after="40"/>
              <w:jc w:val="both"/>
              <w:rPr>
                <w:rFonts w:cstheme="minorHAnsi"/>
                <w:bCs/>
                <w:sz w:val="18"/>
                <w:szCs w:val="18"/>
              </w:rPr>
            </w:pPr>
          </w:p>
        </w:tc>
        <w:tc>
          <w:tcPr>
            <w:tcW w:w="2281" w:type="dxa"/>
            <w:shd w:val="clear" w:color="auto" w:fill="FFFFFF" w:themeFill="background1"/>
          </w:tcPr>
          <w:p w14:paraId="3FC0A2B7" w14:textId="5CAB97F0" w:rsidR="00CD66B1" w:rsidRDefault="00CD66B1" w:rsidP="00CD66B1">
            <w:pPr>
              <w:spacing w:before="40" w:after="40"/>
              <w:jc w:val="both"/>
              <w:rPr>
                <w:rFonts w:cstheme="minorHAnsi"/>
                <w:bCs/>
                <w:sz w:val="18"/>
                <w:szCs w:val="18"/>
              </w:rPr>
            </w:pPr>
            <w:r>
              <w:rPr>
                <w:rFonts w:cstheme="minorHAnsi"/>
                <w:bCs/>
                <w:sz w:val="18"/>
                <w:szCs w:val="18"/>
              </w:rPr>
              <w:t>Request to remove information disclosed before the Agreement date from the definition</w:t>
            </w:r>
          </w:p>
        </w:tc>
        <w:tc>
          <w:tcPr>
            <w:tcW w:w="3103" w:type="dxa"/>
            <w:shd w:val="clear" w:color="auto" w:fill="FFFFFF" w:themeFill="background1"/>
          </w:tcPr>
          <w:p w14:paraId="5C2F1275" w14:textId="75C930BE" w:rsidR="00CD66B1" w:rsidRDefault="00CD66B1" w:rsidP="00CD66B1">
            <w:pPr>
              <w:spacing w:before="40" w:after="40"/>
              <w:jc w:val="both"/>
              <w:rPr>
                <w:rFonts w:cstheme="minorHAnsi"/>
                <w:b/>
                <w:sz w:val="18"/>
                <w:szCs w:val="18"/>
              </w:rPr>
            </w:pPr>
            <w:r>
              <w:rPr>
                <w:rFonts w:cstheme="minorHAnsi"/>
                <w:b/>
                <w:sz w:val="18"/>
                <w:szCs w:val="18"/>
              </w:rPr>
              <w:t>Reject unless business approves</w:t>
            </w:r>
          </w:p>
        </w:tc>
        <w:tc>
          <w:tcPr>
            <w:tcW w:w="3990" w:type="dxa"/>
            <w:shd w:val="clear" w:color="auto" w:fill="FFFFFF" w:themeFill="background1"/>
          </w:tcPr>
          <w:p w14:paraId="14E3F364" w14:textId="0F7560BD" w:rsidR="00CD66B1" w:rsidRPr="00311827" w:rsidRDefault="00CD66B1" w:rsidP="00CD66B1">
            <w:pPr>
              <w:spacing w:before="40" w:after="40"/>
              <w:jc w:val="both"/>
              <w:rPr>
                <w:rFonts w:cstheme="minorHAnsi"/>
                <w:bCs/>
                <w:sz w:val="18"/>
                <w:szCs w:val="18"/>
              </w:rPr>
            </w:pPr>
            <w:r>
              <w:rPr>
                <w:rFonts w:cstheme="minorHAnsi"/>
                <w:bCs/>
                <w:sz w:val="18"/>
                <w:szCs w:val="18"/>
              </w:rPr>
              <w:t xml:space="preserve">Clarify with business whether Confidential Information has already been transferred and if so, we cannot </w:t>
            </w:r>
            <w:r w:rsidR="004D3EF9">
              <w:rPr>
                <w:rFonts w:cstheme="minorHAnsi"/>
                <w:bCs/>
                <w:sz w:val="18"/>
                <w:szCs w:val="18"/>
              </w:rPr>
              <w:t>accept</w:t>
            </w:r>
            <w:r>
              <w:rPr>
                <w:rFonts w:cstheme="minorHAnsi"/>
                <w:bCs/>
                <w:sz w:val="18"/>
                <w:szCs w:val="18"/>
              </w:rPr>
              <w:t xml:space="preserve"> this.</w:t>
            </w:r>
          </w:p>
        </w:tc>
        <w:tc>
          <w:tcPr>
            <w:tcW w:w="3022" w:type="dxa"/>
            <w:shd w:val="clear" w:color="auto" w:fill="FFFFFF" w:themeFill="background1"/>
          </w:tcPr>
          <w:p w14:paraId="07FCF17D" w14:textId="77777777" w:rsidR="00CD66B1" w:rsidRPr="00A91341" w:rsidRDefault="00CD66B1" w:rsidP="00CD66B1">
            <w:pPr>
              <w:spacing w:before="40" w:after="40"/>
              <w:jc w:val="both"/>
              <w:rPr>
                <w:rFonts w:cstheme="minorHAnsi"/>
                <w:b/>
                <w:sz w:val="18"/>
                <w:szCs w:val="18"/>
              </w:rPr>
            </w:pPr>
          </w:p>
        </w:tc>
      </w:tr>
      <w:tr w:rsidR="00CD66B1" w:rsidRPr="00A91341" w14:paraId="1E8E6CDA" w14:textId="77777777" w:rsidTr="00653257">
        <w:tc>
          <w:tcPr>
            <w:tcW w:w="981" w:type="dxa"/>
            <w:shd w:val="clear" w:color="auto" w:fill="FFFFFF" w:themeFill="background1"/>
          </w:tcPr>
          <w:p w14:paraId="253D2B98" w14:textId="77777777" w:rsidR="00CD66B1" w:rsidRPr="0037232B" w:rsidRDefault="00CD66B1" w:rsidP="00CD66B1">
            <w:pPr>
              <w:spacing w:before="40" w:after="40"/>
              <w:jc w:val="both"/>
              <w:rPr>
                <w:rFonts w:cstheme="minorHAnsi"/>
                <w:bCs/>
                <w:sz w:val="18"/>
                <w:szCs w:val="18"/>
              </w:rPr>
            </w:pPr>
          </w:p>
        </w:tc>
        <w:tc>
          <w:tcPr>
            <w:tcW w:w="2500" w:type="dxa"/>
            <w:vMerge/>
            <w:shd w:val="clear" w:color="auto" w:fill="FFFFFF" w:themeFill="background1"/>
          </w:tcPr>
          <w:p w14:paraId="36BE3C16" w14:textId="77777777" w:rsidR="00CD66B1" w:rsidRPr="0037232B" w:rsidRDefault="00CD66B1" w:rsidP="00CD66B1">
            <w:pPr>
              <w:spacing w:before="40" w:after="40"/>
              <w:jc w:val="both"/>
              <w:rPr>
                <w:rFonts w:cstheme="minorHAnsi"/>
                <w:bCs/>
                <w:sz w:val="18"/>
                <w:szCs w:val="18"/>
              </w:rPr>
            </w:pPr>
          </w:p>
        </w:tc>
        <w:tc>
          <w:tcPr>
            <w:tcW w:w="2281" w:type="dxa"/>
            <w:shd w:val="clear" w:color="auto" w:fill="FFFFFF" w:themeFill="background1"/>
          </w:tcPr>
          <w:p w14:paraId="3B13F7FA" w14:textId="49D04A04" w:rsidR="00CD66B1" w:rsidRDefault="00CD66B1" w:rsidP="00CD66B1">
            <w:pPr>
              <w:spacing w:before="40" w:after="40"/>
              <w:jc w:val="both"/>
              <w:rPr>
                <w:rFonts w:cstheme="minorHAnsi"/>
                <w:bCs/>
                <w:sz w:val="18"/>
                <w:szCs w:val="18"/>
              </w:rPr>
            </w:pPr>
            <w:r>
              <w:rPr>
                <w:rFonts w:cstheme="minorHAnsi"/>
                <w:bCs/>
                <w:sz w:val="18"/>
                <w:szCs w:val="18"/>
              </w:rPr>
              <w:t>Request to remove types of information from the definition of Confidential Information</w:t>
            </w:r>
          </w:p>
        </w:tc>
        <w:tc>
          <w:tcPr>
            <w:tcW w:w="3103" w:type="dxa"/>
            <w:shd w:val="clear" w:color="auto" w:fill="FFFFFF" w:themeFill="background1"/>
          </w:tcPr>
          <w:p w14:paraId="081CFF73" w14:textId="1C296FF9" w:rsidR="00CD66B1" w:rsidRPr="00C86EE6" w:rsidRDefault="00CD66B1" w:rsidP="00CD66B1">
            <w:pPr>
              <w:spacing w:before="40" w:after="40"/>
              <w:jc w:val="both"/>
              <w:rPr>
                <w:rFonts w:cstheme="minorHAnsi"/>
                <w:b/>
                <w:sz w:val="18"/>
                <w:szCs w:val="18"/>
              </w:rPr>
            </w:pPr>
            <w:r>
              <w:rPr>
                <w:rFonts w:cstheme="minorHAnsi"/>
                <w:b/>
                <w:sz w:val="18"/>
                <w:szCs w:val="18"/>
              </w:rPr>
              <w:t>Reject unless business approves</w:t>
            </w:r>
          </w:p>
        </w:tc>
        <w:tc>
          <w:tcPr>
            <w:tcW w:w="3990" w:type="dxa"/>
            <w:shd w:val="clear" w:color="auto" w:fill="FFFFFF" w:themeFill="background1"/>
          </w:tcPr>
          <w:p w14:paraId="5B809925" w14:textId="0C4E94B6" w:rsidR="00CD66B1" w:rsidRPr="00C86EE6" w:rsidRDefault="00CD66B1" w:rsidP="00CD66B1">
            <w:pPr>
              <w:spacing w:before="40" w:after="40"/>
              <w:jc w:val="both"/>
              <w:rPr>
                <w:rFonts w:cstheme="minorHAnsi"/>
                <w:bCs/>
                <w:sz w:val="18"/>
                <w:szCs w:val="18"/>
              </w:rPr>
            </w:pPr>
            <w:r w:rsidRPr="00C86EE6">
              <w:rPr>
                <w:rFonts w:cstheme="minorHAnsi"/>
                <w:bCs/>
                <w:sz w:val="18"/>
                <w:szCs w:val="18"/>
              </w:rPr>
              <w:t>Pushing back is recommended in the first instance as this is a standard definition irrespective of whether all categories will be put to use.</w:t>
            </w:r>
            <w:r>
              <w:rPr>
                <w:rFonts w:cstheme="minorHAnsi"/>
                <w:bCs/>
                <w:sz w:val="18"/>
                <w:szCs w:val="18"/>
              </w:rPr>
              <w:t xml:space="preserve"> Clarify with business whether all the necessary has been included.</w:t>
            </w:r>
          </w:p>
        </w:tc>
        <w:tc>
          <w:tcPr>
            <w:tcW w:w="3022" w:type="dxa"/>
            <w:shd w:val="clear" w:color="auto" w:fill="FFFFFF" w:themeFill="background1"/>
          </w:tcPr>
          <w:p w14:paraId="6F800D62" w14:textId="77777777" w:rsidR="00CD66B1" w:rsidRPr="00A91341" w:rsidRDefault="00CD66B1" w:rsidP="00CD66B1">
            <w:pPr>
              <w:spacing w:before="40" w:after="40"/>
              <w:jc w:val="both"/>
              <w:rPr>
                <w:rFonts w:cstheme="minorHAnsi"/>
                <w:b/>
                <w:sz w:val="18"/>
                <w:szCs w:val="18"/>
              </w:rPr>
            </w:pPr>
          </w:p>
        </w:tc>
      </w:tr>
      <w:tr w:rsidR="00CD66B1" w:rsidRPr="00A91341" w14:paraId="1ABEA8CF" w14:textId="77777777" w:rsidTr="00653257">
        <w:tc>
          <w:tcPr>
            <w:tcW w:w="981" w:type="dxa"/>
            <w:shd w:val="clear" w:color="auto" w:fill="FFFFFF" w:themeFill="background1"/>
          </w:tcPr>
          <w:p w14:paraId="66D74FE1" w14:textId="77777777" w:rsidR="00CD66B1" w:rsidRPr="0037232B" w:rsidRDefault="00CD66B1" w:rsidP="00CD66B1">
            <w:pPr>
              <w:spacing w:before="40" w:after="40"/>
              <w:jc w:val="both"/>
              <w:rPr>
                <w:rFonts w:cstheme="minorHAnsi"/>
                <w:bCs/>
                <w:sz w:val="18"/>
                <w:szCs w:val="18"/>
              </w:rPr>
            </w:pPr>
          </w:p>
        </w:tc>
        <w:tc>
          <w:tcPr>
            <w:tcW w:w="2500" w:type="dxa"/>
            <w:shd w:val="clear" w:color="auto" w:fill="FFFFFF" w:themeFill="background1"/>
          </w:tcPr>
          <w:p w14:paraId="6D205822" w14:textId="414B9B5A" w:rsidR="00CD66B1" w:rsidRPr="0037232B" w:rsidRDefault="00CD66B1" w:rsidP="00CD66B1">
            <w:pPr>
              <w:spacing w:before="40" w:after="40"/>
              <w:jc w:val="both"/>
              <w:rPr>
                <w:rFonts w:cstheme="minorHAnsi"/>
                <w:bCs/>
                <w:sz w:val="18"/>
                <w:szCs w:val="18"/>
              </w:rPr>
            </w:pPr>
            <w:r>
              <w:rPr>
                <w:rFonts w:cstheme="minorHAnsi"/>
                <w:bCs/>
                <w:sz w:val="18"/>
                <w:szCs w:val="18"/>
              </w:rPr>
              <w:t>Representatives</w:t>
            </w:r>
          </w:p>
        </w:tc>
        <w:tc>
          <w:tcPr>
            <w:tcW w:w="2281" w:type="dxa"/>
            <w:shd w:val="clear" w:color="auto" w:fill="FFFFFF" w:themeFill="background1"/>
          </w:tcPr>
          <w:p w14:paraId="0CE1F1B0" w14:textId="6C8FB3B8" w:rsidR="00CD66B1" w:rsidRDefault="00CD66B1" w:rsidP="00CD66B1">
            <w:pPr>
              <w:spacing w:before="40" w:after="40"/>
              <w:jc w:val="both"/>
              <w:rPr>
                <w:rFonts w:cstheme="minorHAnsi"/>
                <w:bCs/>
                <w:sz w:val="18"/>
                <w:szCs w:val="18"/>
              </w:rPr>
            </w:pPr>
            <w:r>
              <w:rPr>
                <w:rFonts w:cstheme="minorHAnsi"/>
                <w:bCs/>
                <w:sz w:val="18"/>
                <w:szCs w:val="18"/>
              </w:rPr>
              <w:t>Request to add contractors or subcontractors to the definition</w:t>
            </w:r>
          </w:p>
        </w:tc>
        <w:tc>
          <w:tcPr>
            <w:tcW w:w="3103" w:type="dxa"/>
            <w:shd w:val="clear" w:color="auto" w:fill="FFFFFF" w:themeFill="background1"/>
          </w:tcPr>
          <w:p w14:paraId="53019E9D" w14:textId="650090E7" w:rsidR="00CD66B1" w:rsidRPr="005A767C" w:rsidRDefault="00CD66B1" w:rsidP="00CD66B1">
            <w:pPr>
              <w:spacing w:before="40" w:after="40"/>
              <w:jc w:val="both"/>
              <w:rPr>
                <w:rFonts w:cstheme="minorHAnsi"/>
                <w:b/>
                <w:sz w:val="18"/>
                <w:szCs w:val="18"/>
              </w:rPr>
            </w:pPr>
            <w:r>
              <w:rPr>
                <w:rFonts w:cstheme="minorHAnsi"/>
                <w:b/>
                <w:sz w:val="18"/>
                <w:szCs w:val="18"/>
              </w:rPr>
              <w:t>Reject unless business approves</w:t>
            </w:r>
          </w:p>
        </w:tc>
        <w:tc>
          <w:tcPr>
            <w:tcW w:w="3990" w:type="dxa"/>
            <w:shd w:val="clear" w:color="auto" w:fill="FFFFFF" w:themeFill="background1"/>
          </w:tcPr>
          <w:p w14:paraId="002ED74A" w14:textId="1EFCFC7A" w:rsidR="00CD66B1" w:rsidRPr="00C86EE6" w:rsidRDefault="00CD66B1" w:rsidP="00CD66B1">
            <w:pPr>
              <w:spacing w:before="40" w:after="40"/>
              <w:jc w:val="both"/>
              <w:rPr>
                <w:rFonts w:cstheme="minorHAnsi"/>
                <w:bCs/>
                <w:sz w:val="18"/>
                <w:szCs w:val="18"/>
              </w:rPr>
            </w:pPr>
            <w:r w:rsidRPr="003E08AB">
              <w:rPr>
                <w:rFonts w:cstheme="minorHAnsi"/>
                <w:bCs/>
                <w:sz w:val="18"/>
                <w:szCs w:val="18"/>
              </w:rPr>
              <w:t xml:space="preserve">Clarify with </w:t>
            </w:r>
            <w:r>
              <w:rPr>
                <w:rFonts w:cstheme="minorHAnsi"/>
                <w:bCs/>
                <w:sz w:val="18"/>
                <w:szCs w:val="18"/>
              </w:rPr>
              <w:t>the client</w:t>
            </w:r>
            <w:r w:rsidRPr="003E08AB">
              <w:rPr>
                <w:rFonts w:cstheme="minorHAnsi"/>
                <w:bCs/>
                <w:sz w:val="18"/>
                <w:szCs w:val="18"/>
              </w:rPr>
              <w:t xml:space="preserve"> who this is and then refer to that category specifically</w:t>
            </w:r>
            <w:r>
              <w:rPr>
                <w:rFonts w:cstheme="minorHAnsi"/>
                <w:bCs/>
                <w:sz w:val="18"/>
                <w:szCs w:val="18"/>
              </w:rPr>
              <w:t xml:space="preserve"> (if business approves). </w:t>
            </w:r>
            <w:r w:rsidRPr="003E08AB">
              <w:rPr>
                <w:rFonts w:cstheme="minorHAnsi"/>
                <w:bCs/>
                <w:sz w:val="18"/>
                <w:szCs w:val="18"/>
              </w:rPr>
              <w:t xml:space="preserve"> Contractors/ subcontractors is very broad</w:t>
            </w:r>
            <w:r>
              <w:rPr>
                <w:rFonts w:cstheme="minorHAnsi"/>
                <w:bCs/>
                <w:sz w:val="18"/>
                <w:szCs w:val="18"/>
              </w:rPr>
              <w:t xml:space="preserve"> so if we can include their request by referring to their IT supplier rather that would be preferrable. </w:t>
            </w:r>
          </w:p>
        </w:tc>
        <w:tc>
          <w:tcPr>
            <w:tcW w:w="3022" w:type="dxa"/>
            <w:shd w:val="clear" w:color="auto" w:fill="FFFFFF" w:themeFill="background1"/>
          </w:tcPr>
          <w:p w14:paraId="2005D4BA" w14:textId="77777777" w:rsidR="00CD66B1" w:rsidRPr="00A91341" w:rsidRDefault="00CD66B1" w:rsidP="00CD66B1">
            <w:pPr>
              <w:spacing w:before="40" w:after="40"/>
              <w:jc w:val="both"/>
              <w:rPr>
                <w:rFonts w:cstheme="minorHAnsi"/>
                <w:b/>
                <w:sz w:val="18"/>
                <w:szCs w:val="18"/>
              </w:rPr>
            </w:pPr>
          </w:p>
        </w:tc>
      </w:tr>
      <w:tr w:rsidR="00CD66B1" w:rsidRPr="00A91341" w14:paraId="77F6EFCC" w14:textId="77777777" w:rsidTr="006E04EC">
        <w:tc>
          <w:tcPr>
            <w:tcW w:w="981" w:type="dxa"/>
            <w:shd w:val="clear" w:color="auto" w:fill="F2F2F2" w:themeFill="background1" w:themeFillShade="F2"/>
          </w:tcPr>
          <w:p w14:paraId="435D3BFC" w14:textId="4CC9721C" w:rsidR="00CD66B1" w:rsidRDefault="00CD66B1" w:rsidP="00CD66B1">
            <w:pPr>
              <w:spacing w:before="40" w:after="40"/>
              <w:jc w:val="both"/>
              <w:rPr>
                <w:rFonts w:cstheme="minorHAnsi"/>
                <w:b/>
                <w:sz w:val="18"/>
                <w:szCs w:val="18"/>
              </w:rPr>
            </w:pPr>
            <w:r>
              <w:rPr>
                <w:rFonts w:cstheme="minorHAnsi"/>
                <w:b/>
                <w:sz w:val="18"/>
                <w:szCs w:val="18"/>
              </w:rPr>
              <w:t>3</w:t>
            </w:r>
          </w:p>
        </w:tc>
        <w:tc>
          <w:tcPr>
            <w:tcW w:w="2500" w:type="dxa"/>
            <w:shd w:val="clear" w:color="auto" w:fill="F2F2F2" w:themeFill="background1" w:themeFillShade="F2"/>
          </w:tcPr>
          <w:p w14:paraId="6AD306FD" w14:textId="4CB355EB" w:rsidR="00CD66B1" w:rsidRDefault="00CD66B1" w:rsidP="00CD66B1">
            <w:pPr>
              <w:spacing w:before="40" w:after="40"/>
              <w:jc w:val="both"/>
              <w:rPr>
                <w:rFonts w:cstheme="minorHAnsi"/>
                <w:b/>
                <w:sz w:val="18"/>
                <w:szCs w:val="18"/>
              </w:rPr>
            </w:pPr>
            <w:r>
              <w:rPr>
                <w:rFonts w:cstheme="minorHAnsi"/>
                <w:b/>
                <w:sz w:val="18"/>
                <w:szCs w:val="18"/>
              </w:rPr>
              <w:t>RETURN OF CONFIDENTIAL INFORMATION</w:t>
            </w:r>
          </w:p>
        </w:tc>
        <w:tc>
          <w:tcPr>
            <w:tcW w:w="2281" w:type="dxa"/>
            <w:shd w:val="clear" w:color="auto" w:fill="F2F2F2" w:themeFill="background1" w:themeFillShade="F2"/>
          </w:tcPr>
          <w:p w14:paraId="3CC00CF3" w14:textId="77777777" w:rsidR="00CD66B1" w:rsidRPr="00A91341" w:rsidRDefault="00CD66B1" w:rsidP="00CD66B1">
            <w:pPr>
              <w:spacing w:before="40" w:after="40"/>
              <w:jc w:val="both"/>
              <w:rPr>
                <w:rFonts w:cstheme="minorHAnsi"/>
                <w:b/>
                <w:sz w:val="18"/>
                <w:szCs w:val="18"/>
              </w:rPr>
            </w:pPr>
          </w:p>
        </w:tc>
        <w:tc>
          <w:tcPr>
            <w:tcW w:w="3103" w:type="dxa"/>
            <w:shd w:val="clear" w:color="auto" w:fill="F2F2F2" w:themeFill="background1" w:themeFillShade="F2"/>
          </w:tcPr>
          <w:p w14:paraId="2EBD95A1" w14:textId="77777777" w:rsidR="00CD66B1" w:rsidRPr="00A91341" w:rsidRDefault="00CD66B1" w:rsidP="00CD66B1">
            <w:pPr>
              <w:spacing w:before="40" w:after="40"/>
              <w:jc w:val="both"/>
              <w:rPr>
                <w:rFonts w:cstheme="minorHAnsi"/>
                <w:b/>
                <w:sz w:val="18"/>
                <w:szCs w:val="18"/>
              </w:rPr>
            </w:pPr>
          </w:p>
        </w:tc>
        <w:tc>
          <w:tcPr>
            <w:tcW w:w="3990" w:type="dxa"/>
            <w:shd w:val="clear" w:color="auto" w:fill="F2F2F2" w:themeFill="background1" w:themeFillShade="F2"/>
          </w:tcPr>
          <w:p w14:paraId="3A2202AD" w14:textId="77777777" w:rsidR="00CD66B1" w:rsidRPr="00A91341" w:rsidRDefault="00CD66B1" w:rsidP="00CD66B1">
            <w:pPr>
              <w:spacing w:before="40" w:after="40"/>
              <w:jc w:val="both"/>
              <w:rPr>
                <w:rFonts w:cstheme="minorHAnsi"/>
                <w:b/>
                <w:sz w:val="18"/>
                <w:szCs w:val="18"/>
              </w:rPr>
            </w:pPr>
          </w:p>
        </w:tc>
        <w:tc>
          <w:tcPr>
            <w:tcW w:w="3022" w:type="dxa"/>
            <w:shd w:val="clear" w:color="auto" w:fill="F2F2F2" w:themeFill="background1" w:themeFillShade="F2"/>
          </w:tcPr>
          <w:p w14:paraId="45CD81BC" w14:textId="77777777" w:rsidR="00CD66B1" w:rsidRPr="00A91341" w:rsidRDefault="00CD66B1" w:rsidP="00CD66B1">
            <w:pPr>
              <w:spacing w:before="40" w:after="40"/>
              <w:jc w:val="both"/>
              <w:rPr>
                <w:rFonts w:cstheme="minorHAnsi"/>
                <w:b/>
                <w:sz w:val="18"/>
                <w:szCs w:val="18"/>
              </w:rPr>
            </w:pPr>
          </w:p>
        </w:tc>
      </w:tr>
      <w:tr w:rsidR="00CD66B1" w:rsidRPr="00A91341" w14:paraId="52359E3D" w14:textId="77777777" w:rsidTr="00D54FF4">
        <w:tc>
          <w:tcPr>
            <w:tcW w:w="981" w:type="dxa"/>
            <w:shd w:val="clear" w:color="auto" w:fill="auto"/>
          </w:tcPr>
          <w:p w14:paraId="2E5640A6" w14:textId="2B22C51B" w:rsidR="00CD66B1" w:rsidRPr="00D54FF4" w:rsidRDefault="00CD66B1" w:rsidP="00CD66B1">
            <w:pPr>
              <w:spacing w:before="40" w:after="40"/>
              <w:jc w:val="both"/>
              <w:rPr>
                <w:rFonts w:cstheme="minorHAnsi"/>
                <w:bCs/>
                <w:sz w:val="18"/>
                <w:szCs w:val="18"/>
              </w:rPr>
            </w:pPr>
            <w:r>
              <w:rPr>
                <w:rFonts w:cstheme="minorHAnsi"/>
                <w:bCs/>
                <w:sz w:val="18"/>
                <w:szCs w:val="18"/>
              </w:rPr>
              <w:t>3.1</w:t>
            </w:r>
          </w:p>
        </w:tc>
        <w:tc>
          <w:tcPr>
            <w:tcW w:w="2500" w:type="dxa"/>
            <w:vMerge w:val="restart"/>
            <w:shd w:val="clear" w:color="auto" w:fill="auto"/>
          </w:tcPr>
          <w:p w14:paraId="3DFAF2F3" w14:textId="543F3AB5" w:rsidR="00CD66B1" w:rsidRPr="00D54FF4" w:rsidRDefault="00CD66B1" w:rsidP="00CD66B1">
            <w:pPr>
              <w:spacing w:before="40" w:after="40"/>
              <w:jc w:val="both"/>
              <w:rPr>
                <w:rFonts w:cstheme="minorHAnsi"/>
                <w:bCs/>
                <w:sz w:val="18"/>
                <w:szCs w:val="18"/>
              </w:rPr>
            </w:pPr>
            <w:r>
              <w:rPr>
                <w:rFonts w:cstheme="minorHAnsi"/>
                <w:bCs/>
                <w:sz w:val="18"/>
                <w:szCs w:val="18"/>
              </w:rPr>
              <w:t xml:space="preserve">Obligation to </w:t>
            </w:r>
            <w:r w:rsidRPr="00D54FF4">
              <w:rPr>
                <w:rFonts w:cstheme="minorHAnsi"/>
                <w:bCs/>
                <w:sz w:val="18"/>
                <w:szCs w:val="18"/>
              </w:rPr>
              <w:t>Return/destroy information</w:t>
            </w:r>
          </w:p>
        </w:tc>
        <w:tc>
          <w:tcPr>
            <w:tcW w:w="2281" w:type="dxa"/>
            <w:shd w:val="clear" w:color="auto" w:fill="auto"/>
          </w:tcPr>
          <w:p w14:paraId="5F473B87" w14:textId="642D047C" w:rsidR="00CD66B1" w:rsidRPr="00D54FF4" w:rsidRDefault="00CD66B1" w:rsidP="00CD66B1">
            <w:pPr>
              <w:spacing w:before="40" w:after="40"/>
              <w:jc w:val="both"/>
              <w:rPr>
                <w:rFonts w:cstheme="minorHAnsi"/>
                <w:bCs/>
                <w:sz w:val="18"/>
                <w:szCs w:val="18"/>
              </w:rPr>
            </w:pPr>
            <w:r>
              <w:rPr>
                <w:rFonts w:cstheme="minorHAnsi"/>
                <w:bCs/>
                <w:sz w:val="18"/>
                <w:szCs w:val="18"/>
              </w:rPr>
              <w:t>Request to add a time limit as to when CI should be returned/destroyed</w:t>
            </w:r>
          </w:p>
        </w:tc>
        <w:tc>
          <w:tcPr>
            <w:tcW w:w="3103" w:type="dxa"/>
            <w:shd w:val="clear" w:color="auto" w:fill="auto"/>
          </w:tcPr>
          <w:p w14:paraId="4AC38F6C" w14:textId="64FCD49E" w:rsidR="00CD66B1" w:rsidRPr="00A91341" w:rsidRDefault="00CD66B1" w:rsidP="00CD66B1">
            <w:pPr>
              <w:spacing w:before="40" w:after="40"/>
              <w:jc w:val="both"/>
              <w:rPr>
                <w:rFonts w:cstheme="minorHAnsi"/>
                <w:b/>
                <w:sz w:val="18"/>
                <w:szCs w:val="18"/>
              </w:rPr>
            </w:pPr>
            <w:r>
              <w:rPr>
                <w:rFonts w:cstheme="minorHAnsi"/>
                <w:b/>
                <w:sz w:val="18"/>
                <w:szCs w:val="18"/>
              </w:rPr>
              <w:t>Reject</w:t>
            </w:r>
          </w:p>
        </w:tc>
        <w:tc>
          <w:tcPr>
            <w:tcW w:w="3990" w:type="dxa"/>
            <w:shd w:val="clear" w:color="auto" w:fill="auto"/>
          </w:tcPr>
          <w:p w14:paraId="4B61F2DB" w14:textId="70AC5EEC" w:rsidR="00CD66B1" w:rsidRPr="002A55AB" w:rsidRDefault="00CD66B1" w:rsidP="00CD66B1">
            <w:pPr>
              <w:spacing w:before="40" w:after="40"/>
              <w:jc w:val="both"/>
              <w:rPr>
                <w:rFonts w:cstheme="minorHAnsi"/>
                <w:bCs/>
                <w:sz w:val="18"/>
                <w:szCs w:val="18"/>
              </w:rPr>
            </w:pPr>
            <w:r>
              <w:rPr>
                <w:rFonts w:cstheme="minorHAnsi"/>
                <w:bCs/>
                <w:sz w:val="18"/>
                <w:szCs w:val="18"/>
              </w:rPr>
              <w:t>We should be wary of setting a time limit as it may be arbitrary and set us up for breach.</w:t>
            </w:r>
          </w:p>
        </w:tc>
        <w:tc>
          <w:tcPr>
            <w:tcW w:w="3022" w:type="dxa"/>
            <w:shd w:val="clear" w:color="auto" w:fill="auto"/>
          </w:tcPr>
          <w:p w14:paraId="07AEA67C" w14:textId="77777777" w:rsidR="00CD66B1" w:rsidRPr="00A91341" w:rsidRDefault="00CD66B1" w:rsidP="00CD66B1">
            <w:pPr>
              <w:spacing w:before="40" w:after="40"/>
              <w:jc w:val="both"/>
              <w:rPr>
                <w:rFonts w:cstheme="minorHAnsi"/>
                <w:b/>
                <w:sz w:val="18"/>
                <w:szCs w:val="18"/>
              </w:rPr>
            </w:pPr>
          </w:p>
        </w:tc>
      </w:tr>
      <w:tr w:rsidR="00CD66B1" w:rsidRPr="00A91341" w14:paraId="245D2B7B" w14:textId="77777777" w:rsidTr="00D54FF4">
        <w:tc>
          <w:tcPr>
            <w:tcW w:w="981" w:type="dxa"/>
            <w:shd w:val="clear" w:color="auto" w:fill="auto"/>
          </w:tcPr>
          <w:p w14:paraId="598E0F21" w14:textId="5C10C8FD" w:rsidR="00CD66B1" w:rsidRPr="00D54FF4" w:rsidRDefault="00CD66B1" w:rsidP="00CD66B1">
            <w:pPr>
              <w:spacing w:before="40" w:after="40"/>
              <w:jc w:val="both"/>
              <w:rPr>
                <w:rFonts w:cstheme="minorHAnsi"/>
                <w:bCs/>
                <w:sz w:val="18"/>
                <w:szCs w:val="18"/>
              </w:rPr>
            </w:pPr>
            <w:r w:rsidRPr="00D54FF4">
              <w:rPr>
                <w:rFonts w:cstheme="minorHAnsi"/>
                <w:bCs/>
                <w:sz w:val="18"/>
                <w:szCs w:val="18"/>
              </w:rPr>
              <w:t>3.1</w:t>
            </w:r>
          </w:p>
        </w:tc>
        <w:tc>
          <w:tcPr>
            <w:tcW w:w="2500" w:type="dxa"/>
            <w:vMerge/>
            <w:shd w:val="clear" w:color="auto" w:fill="auto"/>
          </w:tcPr>
          <w:p w14:paraId="39E7474B" w14:textId="00B10F19" w:rsidR="00CD66B1" w:rsidRPr="00D54FF4" w:rsidRDefault="00CD66B1" w:rsidP="00CD66B1">
            <w:pPr>
              <w:spacing w:before="40" w:after="40"/>
              <w:jc w:val="both"/>
              <w:rPr>
                <w:rFonts w:cstheme="minorHAnsi"/>
                <w:bCs/>
                <w:sz w:val="18"/>
                <w:szCs w:val="18"/>
              </w:rPr>
            </w:pPr>
          </w:p>
        </w:tc>
        <w:tc>
          <w:tcPr>
            <w:tcW w:w="2281" w:type="dxa"/>
            <w:shd w:val="clear" w:color="auto" w:fill="auto"/>
          </w:tcPr>
          <w:p w14:paraId="78A6EE12" w14:textId="1D4ED3DF" w:rsidR="00CD66B1" w:rsidRPr="00D54FF4" w:rsidRDefault="00CD66B1" w:rsidP="00CD66B1">
            <w:pPr>
              <w:spacing w:before="40" w:after="40"/>
              <w:jc w:val="both"/>
              <w:rPr>
                <w:rFonts w:cstheme="minorHAnsi"/>
                <w:bCs/>
                <w:sz w:val="18"/>
                <w:szCs w:val="18"/>
              </w:rPr>
            </w:pPr>
            <w:r w:rsidRPr="00D54FF4">
              <w:rPr>
                <w:rFonts w:cstheme="minorHAnsi"/>
                <w:bCs/>
                <w:sz w:val="18"/>
                <w:szCs w:val="18"/>
              </w:rPr>
              <w:t>Request to remove the wording “At the written request of the Disclosing Party”</w:t>
            </w:r>
          </w:p>
        </w:tc>
        <w:tc>
          <w:tcPr>
            <w:tcW w:w="3103" w:type="dxa"/>
            <w:shd w:val="clear" w:color="auto" w:fill="auto"/>
          </w:tcPr>
          <w:p w14:paraId="370822F9" w14:textId="2A28F4B8" w:rsidR="00CD66B1" w:rsidRPr="00A91341" w:rsidRDefault="00CD66B1" w:rsidP="00CD66B1">
            <w:pPr>
              <w:spacing w:before="40" w:after="40"/>
              <w:jc w:val="both"/>
              <w:rPr>
                <w:rFonts w:cstheme="minorHAnsi"/>
                <w:b/>
                <w:sz w:val="18"/>
                <w:szCs w:val="18"/>
              </w:rPr>
            </w:pPr>
            <w:r>
              <w:rPr>
                <w:rFonts w:cstheme="minorHAnsi"/>
                <w:b/>
                <w:sz w:val="18"/>
                <w:szCs w:val="18"/>
              </w:rPr>
              <w:t>Reject</w:t>
            </w:r>
          </w:p>
        </w:tc>
        <w:tc>
          <w:tcPr>
            <w:tcW w:w="3990" w:type="dxa"/>
            <w:shd w:val="clear" w:color="auto" w:fill="auto"/>
          </w:tcPr>
          <w:p w14:paraId="4E327CCD" w14:textId="0040FF01" w:rsidR="00CD66B1" w:rsidRPr="00A91341" w:rsidRDefault="00CD66B1" w:rsidP="00CD66B1">
            <w:pPr>
              <w:spacing w:before="40" w:after="40"/>
              <w:jc w:val="both"/>
              <w:rPr>
                <w:rFonts w:cstheme="minorHAnsi"/>
                <w:b/>
                <w:sz w:val="18"/>
                <w:szCs w:val="18"/>
              </w:rPr>
            </w:pPr>
            <w:r>
              <w:rPr>
                <w:rFonts w:cstheme="minorHAnsi"/>
                <w:bCs/>
                <w:sz w:val="18"/>
                <w:szCs w:val="18"/>
              </w:rPr>
              <w:t>TPICAP</w:t>
            </w:r>
            <w:r w:rsidRPr="00D54FF4">
              <w:rPr>
                <w:rFonts w:cstheme="minorHAnsi"/>
                <w:bCs/>
                <w:sz w:val="18"/>
                <w:szCs w:val="18"/>
              </w:rPr>
              <w:t xml:space="preserve"> does not have an automatic way of deleting any CI at the expiry point of NDAs and generally, it is initiated upon request by a party.</w:t>
            </w:r>
            <w:r w:rsidRPr="00C613F8">
              <w:rPr>
                <w:rFonts w:ascii="Raleway" w:eastAsia="Times New Roman" w:hAnsi="Raleway" w:cstheme="minorHAnsi"/>
                <w:color w:val="000000"/>
                <w:sz w:val="16"/>
                <w:szCs w:val="16"/>
                <w:lang w:val="en-US"/>
              </w:rPr>
              <w:t xml:space="preserve"> </w:t>
            </w:r>
          </w:p>
        </w:tc>
        <w:tc>
          <w:tcPr>
            <w:tcW w:w="3022" w:type="dxa"/>
            <w:shd w:val="clear" w:color="auto" w:fill="auto"/>
          </w:tcPr>
          <w:p w14:paraId="01EAB638" w14:textId="77777777" w:rsidR="00CD66B1" w:rsidRPr="00A91341" w:rsidRDefault="00CD66B1" w:rsidP="00CD66B1">
            <w:pPr>
              <w:spacing w:before="40" w:after="40"/>
              <w:jc w:val="both"/>
              <w:rPr>
                <w:rFonts w:cstheme="minorHAnsi"/>
                <w:b/>
                <w:sz w:val="18"/>
                <w:szCs w:val="18"/>
              </w:rPr>
            </w:pPr>
          </w:p>
        </w:tc>
      </w:tr>
      <w:tr w:rsidR="00CD66B1" w:rsidRPr="00A91341" w14:paraId="3F23DB75" w14:textId="77777777" w:rsidTr="006E04EC">
        <w:tc>
          <w:tcPr>
            <w:tcW w:w="981" w:type="dxa"/>
            <w:shd w:val="clear" w:color="auto" w:fill="F2F2F2" w:themeFill="background1" w:themeFillShade="F2"/>
          </w:tcPr>
          <w:p w14:paraId="2838EBA4" w14:textId="0E8F2793" w:rsidR="00CD66B1" w:rsidRDefault="00CD66B1" w:rsidP="00CD66B1">
            <w:pPr>
              <w:spacing w:before="40" w:after="40"/>
              <w:jc w:val="both"/>
              <w:rPr>
                <w:rFonts w:cstheme="minorHAnsi"/>
                <w:b/>
                <w:sz w:val="18"/>
                <w:szCs w:val="18"/>
              </w:rPr>
            </w:pPr>
            <w:r>
              <w:rPr>
                <w:rFonts w:cstheme="minorHAnsi"/>
                <w:b/>
                <w:sz w:val="18"/>
                <w:szCs w:val="18"/>
              </w:rPr>
              <w:t>4</w:t>
            </w:r>
          </w:p>
        </w:tc>
        <w:tc>
          <w:tcPr>
            <w:tcW w:w="2500" w:type="dxa"/>
            <w:shd w:val="clear" w:color="auto" w:fill="F2F2F2" w:themeFill="background1" w:themeFillShade="F2"/>
          </w:tcPr>
          <w:p w14:paraId="2AB4CB8F" w14:textId="59667B9E" w:rsidR="00CD66B1" w:rsidRDefault="00CD66B1" w:rsidP="00CD66B1">
            <w:pPr>
              <w:spacing w:before="40" w:after="40"/>
              <w:jc w:val="both"/>
              <w:rPr>
                <w:rFonts w:cstheme="minorHAnsi"/>
                <w:b/>
                <w:sz w:val="18"/>
                <w:szCs w:val="18"/>
              </w:rPr>
            </w:pPr>
            <w:r>
              <w:rPr>
                <w:rFonts w:cstheme="minorHAnsi"/>
                <w:b/>
                <w:sz w:val="18"/>
                <w:szCs w:val="18"/>
              </w:rPr>
              <w:t>EXCEPTIONS</w:t>
            </w:r>
          </w:p>
        </w:tc>
        <w:tc>
          <w:tcPr>
            <w:tcW w:w="2281" w:type="dxa"/>
            <w:shd w:val="clear" w:color="auto" w:fill="F2F2F2" w:themeFill="background1" w:themeFillShade="F2"/>
          </w:tcPr>
          <w:p w14:paraId="74F1E807" w14:textId="77777777" w:rsidR="00CD66B1" w:rsidRPr="00A91341" w:rsidRDefault="00CD66B1" w:rsidP="00CD66B1">
            <w:pPr>
              <w:spacing w:before="40" w:after="40"/>
              <w:jc w:val="both"/>
              <w:rPr>
                <w:rFonts w:cstheme="minorHAnsi"/>
                <w:b/>
                <w:sz w:val="18"/>
                <w:szCs w:val="18"/>
              </w:rPr>
            </w:pPr>
          </w:p>
        </w:tc>
        <w:tc>
          <w:tcPr>
            <w:tcW w:w="3103" w:type="dxa"/>
            <w:shd w:val="clear" w:color="auto" w:fill="F2F2F2" w:themeFill="background1" w:themeFillShade="F2"/>
          </w:tcPr>
          <w:p w14:paraId="7F5F4A24" w14:textId="77777777" w:rsidR="00CD66B1" w:rsidRPr="00A91341" w:rsidRDefault="00CD66B1" w:rsidP="00CD66B1">
            <w:pPr>
              <w:spacing w:before="40" w:after="40"/>
              <w:jc w:val="both"/>
              <w:rPr>
                <w:rFonts w:cstheme="minorHAnsi"/>
                <w:b/>
                <w:sz w:val="18"/>
                <w:szCs w:val="18"/>
              </w:rPr>
            </w:pPr>
          </w:p>
        </w:tc>
        <w:tc>
          <w:tcPr>
            <w:tcW w:w="3990" w:type="dxa"/>
            <w:shd w:val="clear" w:color="auto" w:fill="F2F2F2" w:themeFill="background1" w:themeFillShade="F2"/>
          </w:tcPr>
          <w:p w14:paraId="05AC3766" w14:textId="77777777" w:rsidR="00CD66B1" w:rsidRPr="00A91341" w:rsidRDefault="00CD66B1" w:rsidP="00CD66B1">
            <w:pPr>
              <w:spacing w:before="40" w:after="40"/>
              <w:jc w:val="both"/>
              <w:rPr>
                <w:rFonts w:cstheme="minorHAnsi"/>
                <w:b/>
                <w:sz w:val="18"/>
                <w:szCs w:val="18"/>
              </w:rPr>
            </w:pPr>
          </w:p>
        </w:tc>
        <w:tc>
          <w:tcPr>
            <w:tcW w:w="3022" w:type="dxa"/>
            <w:shd w:val="clear" w:color="auto" w:fill="F2F2F2" w:themeFill="background1" w:themeFillShade="F2"/>
          </w:tcPr>
          <w:p w14:paraId="3AD60252" w14:textId="77777777" w:rsidR="00CD66B1" w:rsidRPr="00A91341" w:rsidRDefault="00CD66B1" w:rsidP="00CD66B1">
            <w:pPr>
              <w:spacing w:before="40" w:after="40"/>
              <w:jc w:val="both"/>
              <w:rPr>
                <w:rFonts w:cstheme="minorHAnsi"/>
                <w:b/>
                <w:sz w:val="18"/>
                <w:szCs w:val="18"/>
              </w:rPr>
            </w:pPr>
          </w:p>
        </w:tc>
      </w:tr>
      <w:tr w:rsidR="00CD66B1" w:rsidRPr="00A91341" w14:paraId="1931346B" w14:textId="77777777" w:rsidTr="00FA2C7D">
        <w:tc>
          <w:tcPr>
            <w:tcW w:w="981" w:type="dxa"/>
            <w:shd w:val="clear" w:color="auto" w:fill="auto"/>
          </w:tcPr>
          <w:p w14:paraId="4D9A967E" w14:textId="77777777" w:rsidR="00CD66B1" w:rsidRDefault="00CD66B1" w:rsidP="00CD66B1">
            <w:pPr>
              <w:spacing w:before="40" w:after="40"/>
              <w:jc w:val="both"/>
              <w:rPr>
                <w:rFonts w:cstheme="minorHAnsi"/>
                <w:b/>
                <w:sz w:val="18"/>
                <w:szCs w:val="18"/>
              </w:rPr>
            </w:pPr>
          </w:p>
        </w:tc>
        <w:tc>
          <w:tcPr>
            <w:tcW w:w="2500" w:type="dxa"/>
            <w:shd w:val="clear" w:color="auto" w:fill="auto"/>
          </w:tcPr>
          <w:p w14:paraId="3E8C3A5D" w14:textId="23A8EBB7" w:rsidR="00CD66B1" w:rsidRPr="00FA2C7D" w:rsidRDefault="00CD66B1" w:rsidP="00CD66B1">
            <w:pPr>
              <w:spacing w:before="40" w:after="40"/>
              <w:jc w:val="both"/>
              <w:rPr>
                <w:rFonts w:cstheme="minorHAnsi"/>
                <w:bCs/>
                <w:sz w:val="18"/>
                <w:szCs w:val="18"/>
              </w:rPr>
            </w:pPr>
            <w:r w:rsidRPr="00FA2C7D">
              <w:rPr>
                <w:rFonts w:cstheme="minorHAnsi"/>
                <w:bCs/>
                <w:sz w:val="18"/>
                <w:szCs w:val="18"/>
              </w:rPr>
              <w:t>Exceptions to Confidential Information</w:t>
            </w:r>
          </w:p>
        </w:tc>
        <w:tc>
          <w:tcPr>
            <w:tcW w:w="2281" w:type="dxa"/>
            <w:shd w:val="clear" w:color="auto" w:fill="auto"/>
          </w:tcPr>
          <w:p w14:paraId="24A7CC6A" w14:textId="2DB3A9EA" w:rsidR="00CD66B1" w:rsidRPr="00FA2C7D" w:rsidRDefault="00CD66B1" w:rsidP="00CD66B1">
            <w:pPr>
              <w:spacing w:before="40" w:after="40"/>
              <w:jc w:val="both"/>
              <w:rPr>
                <w:rFonts w:cstheme="minorHAnsi"/>
                <w:bCs/>
                <w:sz w:val="18"/>
                <w:szCs w:val="18"/>
              </w:rPr>
            </w:pPr>
            <w:r>
              <w:rPr>
                <w:rFonts w:cstheme="minorHAnsi"/>
                <w:bCs/>
                <w:sz w:val="18"/>
                <w:szCs w:val="18"/>
              </w:rPr>
              <w:t>Request to add</w:t>
            </w:r>
            <w:r w:rsidRPr="00FA2C7D">
              <w:rPr>
                <w:rFonts w:cstheme="minorHAnsi"/>
                <w:bCs/>
                <w:sz w:val="18"/>
                <w:szCs w:val="18"/>
              </w:rPr>
              <w:t xml:space="preserve"> wording</w:t>
            </w:r>
            <w:r>
              <w:rPr>
                <w:rFonts w:cstheme="minorHAnsi"/>
                <w:bCs/>
                <w:sz w:val="18"/>
                <w:szCs w:val="18"/>
              </w:rPr>
              <w:t xml:space="preserve"> concerning the proof of exceptions, </w:t>
            </w:r>
            <w:proofErr w:type="spellStart"/>
            <w:r>
              <w:rPr>
                <w:rFonts w:cstheme="minorHAnsi"/>
                <w:bCs/>
                <w:sz w:val="18"/>
                <w:szCs w:val="18"/>
              </w:rPr>
              <w:t>e.g</w:t>
            </w:r>
            <w:proofErr w:type="spellEnd"/>
            <w:r>
              <w:rPr>
                <w:rFonts w:cstheme="minorHAnsi"/>
                <w:bCs/>
                <w:sz w:val="18"/>
                <w:szCs w:val="18"/>
              </w:rPr>
              <w:t xml:space="preserve"> The obligations in paragraph 2 shall not apply to any Confidential Information </w:t>
            </w:r>
            <w:r w:rsidRPr="00DE4CD6">
              <w:rPr>
                <w:rFonts w:cstheme="minorHAnsi"/>
                <w:bCs/>
                <w:i/>
                <w:iCs/>
                <w:sz w:val="18"/>
                <w:szCs w:val="18"/>
              </w:rPr>
              <w:lastRenderedPageBreak/>
              <w:t xml:space="preserve">that it can be proved by documentary evidence (which shall be produced by the </w:t>
            </w:r>
            <w:r>
              <w:rPr>
                <w:rFonts w:cstheme="minorHAnsi"/>
                <w:bCs/>
                <w:i/>
                <w:iCs/>
                <w:sz w:val="18"/>
                <w:szCs w:val="18"/>
              </w:rPr>
              <w:t>R</w:t>
            </w:r>
            <w:r w:rsidRPr="00DE4CD6">
              <w:rPr>
                <w:rFonts w:cstheme="minorHAnsi"/>
                <w:bCs/>
                <w:i/>
                <w:iCs/>
                <w:sz w:val="18"/>
                <w:szCs w:val="18"/>
              </w:rPr>
              <w:t xml:space="preserve">eceiving </w:t>
            </w:r>
            <w:r>
              <w:rPr>
                <w:rFonts w:cstheme="minorHAnsi"/>
                <w:bCs/>
                <w:i/>
                <w:iCs/>
                <w:sz w:val="18"/>
                <w:szCs w:val="18"/>
              </w:rPr>
              <w:t>P</w:t>
            </w:r>
            <w:r w:rsidRPr="00DE4CD6">
              <w:rPr>
                <w:rFonts w:cstheme="minorHAnsi"/>
                <w:bCs/>
                <w:i/>
                <w:iCs/>
                <w:sz w:val="18"/>
                <w:szCs w:val="18"/>
              </w:rPr>
              <w:t xml:space="preserve">arty on written request of the </w:t>
            </w:r>
            <w:r>
              <w:rPr>
                <w:rFonts w:cstheme="minorHAnsi"/>
                <w:bCs/>
                <w:i/>
                <w:iCs/>
                <w:sz w:val="18"/>
                <w:szCs w:val="18"/>
              </w:rPr>
              <w:t>D</w:t>
            </w:r>
            <w:r w:rsidRPr="00DE4CD6">
              <w:rPr>
                <w:rFonts w:cstheme="minorHAnsi"/>
                <w:bCs/>
                <w:i/>
                <w:iCs/>
                <w:sz w:val="18"/>
                <w:szCs w:val="18"/>
              </w:rPr>
              <w:t xml:space="preserve">isclosing </w:t>
            </w:r>
            <w:r>
              <w:rPr>
                <w:rFonts w:cstheme="minorHAnsi"/>
                <w:bCs/>
                <w:i/>
                <w:iCs/>
                <w:sz w:val="18"/>
                <w:szCs w:val="18"/>
              </w:rPr>
              <w:t>P</w:t>
            </w:r>
            <w:r w:rsidRPr="00DE4CD6">
              <w:rPr>
                <w:rFonts w:cstheme="minorHAnsi"/>
                <w:bCs/>
                <w:i/>
                <w:iCs/>
                <w:sz w:val="18"/>
                <w:szCs w:val="18"/>
              </w:rPr>
              <w:t>arty):</w:t>
            </w:r>
          </w:p>
        </w:tc>
        <w:tc>
          <w:tcPr>
            <w:tcW w:w="3103" w:type="dxa"/>
            <w:shd w:val="clear" w:color="auto" w:fill="auto"/>
          </w:tcPr>
          <w:p w14:paraId="5459D50D" w14:textId="653B7F50" w:rsidR="00CD66B1" w:rsidRPr="00A91341" w:rsidRDefault="00CD66B1" w:rsidP="00CD66B1">
            <w:pPr>
              <w:spacing w:before="40" w:after="40"/>
              <w:jc w:val="both"/>
              <w:rPr>
                <w:rFonts w:cstheme="minorHAnsi"/>
                <w:b/>
                <w:sz w:val="18"/>
                <w:szCs w:val="18"/>
              </w:rPr>
            </w:pPr>
            <w:r>
              <w:rPr>
                <w:rFonts w:cstheme="minorHAnsi"/>
                <w:b/>
                <w:sz w:val="18"/>
                <w:szCs w:val="18"/>
              </w:rPr>
              <w:lastRenderedPageBreak/>
              <w:t xml:space="preserve">Accept on a case-by-case basis </w:t>
            </w:r>
          </w:p>
        </w:tc>
        <w:tc>
          <w:tcPr>
            <w:tcW w:w="3990" w:type="dxa"/>
            <w:shd w:val="clear" w:color="auto" w:fill="auto"/>
          </w:tcPr>
          <w:p w14:paraId="154F25B2" w14:textId="2A80CB07" w:rsidR="00CD66B1" w:rsidRPr="002A55AB" w:rsidRDefault="00CD66B1" w:rsidP="00CD66B1">
            <w:pPr>
              <w:spacing w:before="40" w:after="40"/>
              <w:jc w:val="both"/>
              <w:rPr>
                <w:rFonts w:cstheme="minorHAnsi"/>
                <w:bCs/>
                <w:sz w:val="18"/>
                <w:szCs w:val="18"/>
              </w:rPr>
            </w:pPr>
            <w:r>
              <w:rPr>
                <w:rFonts w:cstheme="minorHAnsi"/>
                <w:bCs/>
                <w:sz w:val="18"/>
                <w:szCs w:val="18"/>
              </w:rPr>
              <w:t xml:space="preserve">If the client has included such language make them aware that “publicly known” per (a) is self-evident so this would be irrelevant to add. When it comes to (b), we can include wording such as “as evidenced in writing”. (c) already includes such wording so also unnecessary to add. We can include it for (d) if the </w:t>
            </w:r>
            <w:r>
              <w:rPr>
                <w:rFonts w:cstheme="minorHAnsi"/>
                <w:bCs/>
                <w:sz w:val="18"/>
                <w:szCs w:val="18"/>
              </w:rPr>
              <w:lastRenderedPageBreak/>
              <w:t>client pushes for it, however this is a rather sensitive topic. We should not be including any such wording to (e).</w:t>
            </w:r>
          </w:p>
        </w:tc>
        <w:tc>
          <w:tcPr>
            <w:tcW w:w="3022" w:type="dxa"/>
            <w:shd w:val="clear" w:color="auto" w:fill="auto"/>
          </w:tcPr>
          <w:p w14:paraId="1865EC91" w14:textId="77777777" w:rsidR="00CD66B1" w:rsidRPr="00A91341" w:rsidRDefault="00CD66B1" w:rsidP="00CD66B1">
            <w:pPr>
              <w:spacing w:before="40" w:after="40"/>
              <w:jc w:val="both"/>
              <w:rPr>
                <w:rFonts w:cstheme="minorHAnsi"/>
                <w:b/>
                <w:sz w:val="18"/>
                <w:szCs w:val="18"/>
              </w:rPr>
            </w:pPr>
          </w:p>
        </w:tc>
      </w:tr>
      <w:tr w:rsidR="00CD66B1" w:rsidRPr="00A91341" w14:paraId="1DC5DD78" w14:textId="77777777" w:rsidTr="006E04EC">
        <w:tc>
          <w:tcPr>
            <w:tcW w:w="981" w:type="dxa"/>
            <w:shd w:val="clear" w:color="auto" w:fill="F2F2F2" w:themeFill="background1" w:themeFillShade="F2"/>
          </w:tcPr>
          <w:p w14:paraId="4DB947EF" w14:textId="177009B4" w:rsidR="00CD66B1" w:rsidRDefault="00CD66B1" w:rsidP="00CD66B1">
            <w:pPr>
              <w:spacing w:before="40" w:after="40"/>
              <w:jc w:val="both"/>
              <w:rPr>
                <w:rFonts w:cstheme="minorHAnsi"/>
                <w:b/>
                <w:sz w:val="18"/>
                <w:szCs w:val="18"/>
              </w:rPr>
            </w:pPr>
            <w:r>
              <w:rPr>
                <w:rFonts w:cstheme="minorHAnsi"/>
                <w:b/>
                <w:sz w:val="18"/>
                <w:szCs w:val="18"/>
              </w:rPr>
              <w:t>5</w:t>
            </w:r>
          </w:p>
        </w:tc>
        <w:tc>
          <w:tcPr>
            <w:tcW w:w="2500" w:type="dxa"/>
            <w:shd w:val="clear" w:color="auto" w:fill="F2F2F2" w:themeFill="background1" w:themeFillShade="F2"/>
          </w:tcPr>
          <w:p w14:paraId="58097CA1" w14:textId="3D46DE20" w:rsidR="00CD66B1" w:rsidRDefault="00CD66B1" w:rsidP="00CD66B1">
            <w:pPr>
              <w:spacing w:before="40" w:after="40"/>
              <w:jc w:val="both"/>
              <w:rPr>
                <w:rFonts w:cstheme="minorHAnsi"/>
                <w:b/>
                <w:sz w:val="18"/>
                <w:szCs w:val="18"/>
              </w:rPr>
            </w:pPr>
            <w:r>
              <w:rPr>
                <w:rFonts w:cstheme="minorHAnsi"/>
                <w:b/>
                <w:sz w:val="18"/>
                <w:szCs w:val="18"/>
              </w:rPr>
              <w:t>FURTHER AGREEMENTS</w:t>
            </w:r>
          </w:p>
        </w:tc>
        <w:tc>
          <w:tcPr>
            <w:tcW w:w="2281" w:type="dxa"/>
            <w:shd w:val="clear" w:color="auto" w:fill="F2F2F2" w:themeFill="background1" w:themeFillShade="F2"/>
          </w:tcPr>
          <w:p w14:paraId="7EFF2066" w14:textId="77777777" w:rsidR="00CD66B1" w:rsidRPr="00A91341" w:rsidRDefault="00CD66B1" w:rsidP="00CD66B1">
            <w:pPr>
              <w:spacing w:before="40" w:after="40"/>
              <w:jc w:val="both"/>
              <w:rPr>
                <w:rFonts w:cstheme="minorHAnsi"/>
                <w:b/>
                <w:sz w:val="18"/>
                <w:szCs w:val="18"/>
              </w:rPr>
            </w:pPr>
          </w:p>
        </w:tc>
        <w:tc>
          <w:tcPr>
            <w:tcW w:w="3103" w:type="dxa"/>
            <w:shd w:val="clear" w:color="auto" w:fill="F2F2F2" w:themeFill="background1" w:themeFillShade="F2"/>
          </w:tcPr>
          <w:p w14:paraId="1C8AE92F" w14:textId="77777777" w:rsidR="00CD66B1" w:rsidRPr="00A91341" w:rsidRDefault="00CD66B1" w:rsidP="00CD66B1">
            <w:pPr>
              <w:spacing w:before="40" w:after="40"/>
              <w:jc w:val="both"/>
              <w:rPr>
                <w:rFonts w:cstheme="minorHAnsi"/>
                <w:b/>
                <w:sz w:val="18"/>
                <w:szCs w:val="18"/>
              </w:rPr>
            </w:pPr>
          </w:p>
        </w:tc>
        <w:tc>
          <w:tcPr>
            <w:tcW w:w="3990" w:type="dxa"/>
            <w:shd w:val="clear" w:color="auto" w:fill="F2F2F2" w:themeFill="background1" w:themeFillShade="F2"/>
          </w:tcPr>
          <w:p w14:paraId="18207AEE" w14:textId="77777777" w:rsidR="00CD66B1" w:rsidRPr="00A91341" w:rsidRDefault="00CD66B1" w:rsidP="00CD66B1">
            <w:pPr>
              <w:spacing w:before="40" w:after="40"/>
              <w:jc w:val="both"/>
              <w:rPr>
                <w:rFonts w:cstheme="minorHAnsi"/>
                <w:b/>
                <w:sz w:val="18"/>
                <w:szCs w:val="18"/>
              </w:rPr>
            </w:pPr>
          </w:p>
        </w:tc>
        <w:tc>
          <w:tcPr>
            <w:tcW w:w="3022" w:type="dxa"/>
            <w:shd w:val="clear" w:color="auto" w:fill="F2F2F2" w:themeFill="background1" w:themeFillShade="F2"/>
          </w:tcPr>
          <w:p w14:paraId="3118C18C" w14:textId="77777777" w:rsidR="00CD66B1" w:rsidRPr="00A91341" w:rsidRDefault="00CD66B1" w:rsidP="00CD66B1">
            <w:pPr>
              <w:spacing w:before="40" w:after="40"/>
              <w:jc w:val="both"/>
              <w:rPr>
                <w:rFonts w:cstheme="minorHAnsi"/>
                <w:b/>
                <w:sz w:val="18"/>
                <w:szCs w:val="18"/>
              </w:rPr>
            </w:pPr>
          </w:p>
        </w:tc>
      </w:tr>
      <w:tr w:rsidR="00CD66B1" w:rsidRPr="00A91341" w14:paraId="63899475" w14:textId="77777777" w:rsidTr="00252001">
        <w:tc>
          <w:tcPr>
            <w:tcW w:w="981" w:type="dxa"/>
            <w:shd w:val="clear" w:color="auto" w:fill="auto"/>
          </w:tcPr>
          <w:p w14:paraId="637E6413" w14:textId="1EBF808C" w:rsidR="00CD66B1" w:rsidRPr="00252001" w:rsidRDefault="00CD66B1" w:rsidP="00CD66B1">
            <w:pPr>
              <w:spacing w:before="40" w:after="40"/>
              <w:jc w:val="both"/>
              <w:rPr>
                <w:rFonts w:cstheme="minorHAnsi"/>
                <w:bCs/>
                <w:sz w:val="18"/>
                <w:szCs w:val="18"/>
              </w:rPr>
            </w:pPr>
            <w:r w:rsidRPr="00252001">
              <w:rPr>
                <w:rFonts w:cstheme="minorHAnsi"/>
                <w:bCs/>
                <w:sz w:val="18"/>
                <w:szCs w:val="18"/>
              </w:rPr>
              <w:t>5.2</w:t>
            </w:r>
          </w:p>
        </w:tc>
        <w:tc>
          <w:tcPr>
            <w:tcW w:w="2500" w:type="dxa"/>
            <w:shd w:val="clear" w:color="auto" w:fill="auto"/>
          </w:tcPr>
          <w:p w14:paraId="02D205D9" w14:textId="517351D4" w:rsidR="00CD66B1" w:rsidRPr="00252001" w:rsidRDefault="00CD66B1" w:rsidP="00CD66B1">
            <w:pPr>
              <w:spacing w:before="40" w:after="40"/>
              <w:jc w:val="both"/>
              <w:rPr>
                <w:rFonts w:cstheme="minorHAnsi"/>
                <w:bCs/>
                <w:sz w:val="18"/>
                <w:szCs w:val="18"/>
              </w:rPr>
            </w:pPr>
          </w:p>
        </w:tc>
        <w:tc>
          <w:tcPr>
            <w:tcW w:w="2281" w:type="dxa"/>
            <w:shd w:val="clear" w:color="auto" w:fill="auto"/>
          </w:tcPr>
          <w:p w14:paraId="4E36FA3F" w14:textId="1C1EA613" w:rsidR="00CD66B1" w:rsidRPr="00BC4474" w:rsidRDefault="00CD66B1" w:rsidP="00CD66B1">
            <w:pPr>
              <w:spacing w:before="40" w:after="40"/>
              <w:jc w:val="both"/>
              <w:rPr>
                <w:rFonts w:cstheme="minorHAnsi"/>
                <w:bCs/>
                <w:sz w:val="18"/>
                <w:szCs w:val="18"/>
              </w:rPr>
            </w:pPr>
            <w:r w:rsidRPr="00BC4474">
              <w:rPr>
                <w:rFonts w:cstheme="minorHAnsi"/>
                <w:bCs/>
                <w:sz w:val="18"/>
                <w:szCs w:val="18"/>
              </w:rPr>
              <w:t>Request to make clause mutual</w:t>
            </w:r>
            <w:r>
              <w:rPr>
                <w:rFonts w:cstheme="minorHAnsi"/>
                <w:bCs/>
                <w:sz w:val="18"/>
                <w:szCs w:val="18"/>
              </w:rPr>
              <w:t xml:space="preserve"> </w:t>
            </w:r>
            <w:proofErr w:type="spellStart"/>
            <w:r>
              <w:rPr>
                <w:rFonts w:cstheme="minorHAnsi"/>
                <w:bCs/>
                <w:sz w:val="18"/>
                <w:szCs w:val="18"/>
              </w:rPr>
              <w:t>i.e</w:t>
            </w:r>
            <w:proofErr w:type="spellEnd"/>
            <w:r>
              <w:rPr>
                <w:rFonts w:cstheme="minorHAnsi"/>
                <w:bCs/>
                <w:sz w:val="18"/>
                <w:szCs w:val="18"/>
              </w:rPr>
              <w:t xml:space="preserve"> “Nothing in this Agreement shall prevent either party from independently creating…”</w:t>
            </w:r>
          </w:p>
        </w:tc>
        <w:tc>
          <w:tcPr>
            <w:tcW w:w="3103" w:type="dxa"/>
            <w:shd w:val="clear" w:color="auto" w:fill="auto"/>
          </w:tcPr>
          <w:p w14:paraId="2E2B275F" w14:textId="7172A754" w:rsidR="00CD66B1" w:rsidRPr="00A91341" w:rsidRDefault="00CD66B1" w:rsidP="00CD66B1">
            <w:pPr>
              <w:spacing w:before="40" w:after="40"/>
              <w:jc w:val="both"/>
              <w:rPr>
                <w:rFonts w:cstheme="minorHAnsi"/>
                <w:b/>
                <w:sz w:val="18"/>
                <w:szCs w:val="18"/>
              </w:rPr>
            </w:pPr>
            <w:r>
              <w:rPr>
                <w:rFonts w:cstheme="minorHAnsi"/>
                <w:b/>
                <w:sz w:val="18"/>
                <w:szCs w:val="18"/>
              </w:rPr>
              <w:t>Reject and escalate</w:t>
            </w:r>
          </w:p>
        </w:tc>
        <w:tc>
          <w:tcPr>
            <w:tcW w:w="3990" w:type="dxa"/>
            <w:shd w:val="clear" w:color="auto" w:fill="auto"/>
          </w:tcPr>
          <w:p w14:paraId="489221E1" w14:textId="4B880493" w:rsidR="00CD66B1" w:rsidRPr="00B558F3" w:rsidRDefault="00CD66B1" w:rsidP="00CD66B1">
            <w:pPr>
              <w:spacing w:before="40" w:after="40"/>
              <w:jc w:val="both"/>
              <w:rPr>
                <w:rFonts w:cstheme="minorHAnsi"/>
                <w:bCs/>
                <w:sz w:val="18"/>
                <w:szCs w:val="18"/>
              </w:rPr>
            </w:pPr>
            <w:r>
              <w:rPr>
                <w:rFonts w:cstheme="minorHAnsi"/>
                <w:bCs/>
                <w:sz w:val="18"/>
                <w:szCs w:val="18"/>
              </w:rPr>
              <w:t xml:space="preserve">That will likely only be a request where a company is doing something similar to us. If we agreed to keep it confidential in such an instance it could prevent product development on our side. This clause really just elaborates on 4(b). </w:t>
            </w:r>
          </w:p>
        </w:tc>
        <w:tc>
          <w:tcPr>
            <w:tcW w:w="3022" w:type="dxa"/>
            <w:shd w:val="clear" w:color="auto" w:fill="auto"/>
          </w:tcPr>
          <w:p w14:paraId="292AA1B0" w14:textId="77777777" w:rsidR="00CD66B1" w:rsidRPr="00A91341" w:rsidRDefault="00CD66B1" w:rsidP="00CD66B1">
            <w:pPr>
              <w:spacing w:before="40" w:after="40"/>
              <w:jc w:val="both"/>
              <w:rPr>
                <w:rFonts w:cstheme="minorHAnsi"/>
                <w:b/>
                <w:sz w:val="18"/>
                <w:szCs w:val="18"/>
              </w:rPr>
            </w:pPr>
          </w:p>
        </w:tc>
      </w:tr>
      <w:tr w:rsidR="00CD66B1" w:rsidRPr="00A91341" w14:paraId="7B132BE1" w14:textId="77777777" w:rsidTr="006E04EC">
        <w:tc>
          <w:tcPr>
            <w:tcW w:w="981" w:type="dxa"/>
            <w:shd w:val="clear" w:color="auto" w:fill="F2F2F2" w:themeFill="background1" w:themeFillShade="F2"/>
          </w:tcPr>
          <w:p w14:paraId="7B6E5456" w14:textId="644E5538" w:rsidR="00CD66B1" w:rsidRDefault="00CD66B1" w:rsidP="00CD66B1">
            <w:pPr>
              <w:spacing w:before="40" w:after="40"/>
              <w:jc w:val="both"/>
              <w:rPr>
                <w:rFonts w:cstheme="minorHAnsi"/>
                <w:b/>
                <w:sz w:val="18"/>
                <w:szCs w:val="18"/>
              </w:rPr>
            </w:pPr>
            <w:r>
              <w:rPr>
                <w:rFonts w:cstheme="minorHAnsi"/>
                <w:b/>
                <w:sz w:val="18"/>
                <w:szCs w:val="18"/>
              </w:rPr>
              <w:t>6</w:t>
            </w:r>
          </w:p>
        </w:tc>
        <w:tc>
          <w:tcPr>
            <w:tcW w:w="2500" w:type="dxa"/>
            <w:shd w:val="clear" w:color="auto" w:fill="F2F2F2" w:themeFill="background1" w:themeFillShade="F2"/>
          </w:tcPr>
          <w:p w14:paraId="52A669FE" w14:textId="2B7DC4D2" w:rsidR="00CD66B1" w:rsidRDefault="00CD66B1" w:rsidP="00CD66B1">
            <w:pPr>
              <w:spacing w:before="40" w:after="40"/>
              <w:jc w:val="both"/>
              <w:rPr>
                <w:rFonts w:cstheme="minorHAnsi"/>
                <w:b/>
                <w:sz w:val="18"/>
                <w:szCs w:val="18"/>
              </w:rPr>
            </w:pPr>
            <w:r>
              <w:rPr>
                <w:rFonts w:cstheme="minorHAnsi"/>
                <w:b/>
                <w:sz w:val="18"/>
                <w:szCs w:val="18"/>
              </w:rPr>
              <w:t>GENERAL</w:t>
            </w:r>
          </w:p>
        </w:tc>
        <w:tc>
          <w:tcPr>
            <w:tcW w:w="2281" w:type="dxa"/>
            <w:shd w:val="clear" w:color="auto" w:fill="F2F2F2" w:themeFill="background1" w:themeFillShade="F2"/>
          </w:tcPr>
          <w:p w14:paraId="553D0DC3" w14:textId="77777777" w:rsidR="00CD66B1" w:rsidRPr="00A91341" w:rsidRDefault="00CD66B1" w:rsidP="00CD66B1">
            <w:pPr>
              <w:spacing w:before="40" w:after="40"/>
              <w:jc w:val="both"/>
              <w:rPr>
                <w:rFonts w:cstheme="minorHAnsi"/>
                <w:b/>
                <w:sz w:val="18"/>
                <w:szCs w:val="18"/>
              </w:rPr>
            </w:pPr>
          </w:p>
        </w:tc>
        <w:tc>
          <w:tcPr>
            <w:tcW w:w="3103" w:type="dxa"/>
            <w:shd w:val="clear" w:color="auto" w:fill="F2F2F2" w:themeFill="background1" w:themeFillShade="F2"/>
          </w:tcPr>
          <w:p w14:paraId="2245DF89" w14:textId="77777777" w:rsidR="00CD66B1" w:rsidRPr="00A91341" w:rsidRDefault="00CD66B1" w:rsidP="00CD66B1">
            <w:pPr>
              <w:spacing w:before="40" w:after="40"/>
              <w:jc w:val="both"/>
              <w:rPr>
                <w:rFonts w:cstheme="minorHAnsi"/>
                <w:b/>
                <w:sz w:val="18"/>
                <w:szCs w:val="18"/>
              </w:rPr>
            </w:pPr>
          </w:p>
        </w:tc>
        <w:tc>
          <w:tcPr>
            <w:tcW w:w="3990" w:type="dxa"/>
            <w:shd w:val="clear" w:color="auto" w:fill="F2F2F2" w:themeFill="background1" w:themeFillShade="F2"/>
          </w:tcPr>
          <w:p w14:paraId="6D9D619C" w14:textId="77777777" w:rsidR="00CD66B1" w:rsidRPr="00A91341" w:rsidRDefault="00CD66B1" w:rsidP="00CD66B1">
            <w:pPr>
              <w:spacing w:before="40" w:after="40"/>
              <w:jc w:val="both"/>
              <w:rPr>
                <w:rFonts w:cstheme="minorHAnsi"/>
                <w:b/>
                <w:sz w:val="18"/>
                <w:szCs w:val="18"/>
              </w:rPr>
            </w:pPr>
          </w:p>
        </w:tc>
        <w:tc>
          <w:tcPr>
            <w:tcW w:w="3022" w:type="dxa"/>
            <w:shd w:val="clear" w:color="auto" w:fill="F2F2F2" w:themeFill="background1" w:themeFillShade="F2"/>
          </w:tcPr>
          <w:p w14:paraId="49B68B84" w14:textId="77777777" w:rsidR="00CD66B1" w:rsidRPr="00A91341" w:rsidRDefault="00CD66B1" w:rsidP="00CD66B1">
            <w:pPr>
              <w:spacing w:before="40" w:after="40"/>
              <w:jc w:val="both"/>
              <w:rPr>
                <w:rFonts w:cstheme="minorHAnsi"/>
                <w:b/>
                <w:sz w:val="18"/>
                <w:szCs w:val="18"/>
              </w:rPr>
            </w:pPr>
          </w:p>
        </w:tc>
      </w:tr>
      <w:tr w:rsidR="00CD66B1" w:rsidRPr="00A91341" w14:paraId="588940E3" w14:textId="77777777" w:rsidTr="00CD7606">
        <w:tc>
          <w:tcPr>
            <w:tcW w:w="981" w:type="dxa"/>
            <w:shd w:val="clear" w:color="auto" w:fill="auto"/>
          </w:tcPr>
          <w:p w14:paraId="56014299" w14:textId="3ADE586C" w:rsidR="00CD66B1" w:rsidRPr="00CD7606" w:rsidRDefault="00CD66B1" w:rsidP="00CD66B1">
            <w:pPr>
              <w:spacing w:before="40" w:after="40"/>
              <w:jc w:val="both"/>
              <w:rPr>
                <w:rFonts w:cstheme="minorHAnsi"/>
                <w:bCs/>
                <w:sz w:val="18"/>
                <w:szCs w:val="18"/>
              </w:rPr>
            </w:pPr>
            <w:del w:id="0" w:author="Radiant Law" w:date="2024-05-16T09:15:00Z">
              <w:r w:rsidRPr="00CD7606" w:rsidDel="001456BA">
                <w:rPr>
                  <w:rFonts w:cstheme="minorHAnsi"/>
                  <w:bCs/>
                  <w:sz w:val="18"/>
                  <w:szCs w:val="18"/>
                </w:rPr>
                <w:delText>6.8</w:delText>
              </w:r>
            </w:del>
          </w:p>
        </w:tc>
        <w:tc>
          <w:tcPr>
            <w:tcW w:w="2500" w:type="dxa"/>
            <w:shd w:val="clear" w:color="auto" w:fill="auto"/>
          </w:tcPr>
          <w:p w14:paraId="0964D654" w14:textId="6B202EE6" w:rsidR="00CD66B1" w:rsidRDefault="00CD66B1" w:rsidP="00CD66B1">
            <w:pPr>
              <w:spacing w:before="40" w:after="40"/>
              <w:jc w:val="both"/>
              <w:rPr>
                <w:rFonts w:cstheme="minorHAnsi"/>
                <w:b/>
                <w:sz w:val="18"/>
                <w:szCs w:val="18"/>
              </w:rPr>
            </w:pPr>
            <w:r w:rsidRPr="002C2D86">
              <w:rPr>
                <w:rFonts w:cstheme="minorHAnsi"/>
                <w:bCs/>
                <w:sz w:val="18"/>
                <w:szCs w:val="18"/>
              </w:rPr>
              <w:t>Term of NDA</w:t>
            </w:r>
          </w:p>
        </w:tc>
        <w:tc>
          <w:tcPr>
            <w:tcW w:w="2281" w:type="dxa"/>
            <w:shd w:val="clear" w:color="auto" w:fill="auto"/>
          </w:tcPr>
          <w:p w14:paraId="7C7F19D2" w14:textId="4CB41B06" w:rsidR="00CD66B1" w:rsidRPr="00A91341" w:rsidRDefault="00CD66B1" w:rsidP="00CD66B1">
            <w:pPr>
              <w:spacing w:before="40" w:after="40"/>
              <w:jc w:val="both"/>
              <w:rPr>
                <w:rFonts w:cstheme="minorHAnsi"/>
                <w:b/>
                <w:sz w:val="18"/>
                <w:szCs w:val="18"/>
              </w:rPr>
            </w:pPr>
            <w:r>
              <w:rPr>
                <w:rFonts w:cstheme="minorHAnsi"/>
                <w:bCs/>
                <w:sz w:val="18"/>
                <w:szCs w:val="18"/>
              </w:rPr>
              <w:t>Adding period for which NDA will apply</w:t>
            </w:r>
          </w:p>
        </w:tc>
        <w:tc>
          <w:tcPr>
            <w:tcW w:w="3103" w:type="dxa"/>
            <w:shd w:val="clear" w:color="auto" w:fill="auto"/>
          </w:tcPr>
          <w:p w14:paraId="347D9D8E" w14:textId="24943B96" w:rsidR="00CD66B1" w:rsidRDefault="00CD66B1" w:rsidP="00CD66B1">
            <w:pPr>
              <w:spacing w:before="40" w:after="40"/>
              <w:jc w:val="both"/>
              <w:rPr>
                <w:rFonts w:cstheme="minorHAnsi"/>
                <w:b/>
                <w:sz w:val="18"/>
                <w:szCs w:val="18"/>
              </w:rPr>
            </w:pPr>
            <w:r>
              <w:rPr>
                <w:rFonts w:cstheme="minorHAnsi"/>
                <w:b/>
                <w:sz w:val="18"/>
                <w:szCs w:val="18"/>
              </w:rPr>
              <w:t>Push for term of 2 years from effective date</w:t>
            </w:r>
          </w:p>
          <w:p w14:paraId="52122B66" w14:textId="77777777" w:rsidR="00CD66B1" w:rsidRDefault="00CD66B1" w:rsidP="00CD66B1">
            <w:pPr>
              <w:spacing w:before="40" w:after="40"/>
              <w:jc w:val="both"/>
              <w:rPr>
                <w:rFonts w:cstheme="minorHAnsi"/>
                <w:b/>
                <w:sz w:val="18"/>
                <w:szCs w:val="18"/>
              </w:rPr>
            </w:pPr>
          </w:p>
          <w:p w14:paraId="330E8E2B" w14:textId="1E17C797" w:rsidR="00CD66B1" w:rsidRPr="00A91341" w:rsidRDefault="00CD66B1" w:rsidP="00CD66B1">
            <w:pPr>
              <w:spacing w:before="40" w:after="40"/>
              <w:jc w:val="both"/>
              <w:rPr>
                <w:rFonts w:cstheme="minorHAnsi"/>
                <w:b/>
                <w:sz w:val="18"/>
                <w:szCs w:val="18"/>
              </w:rPr>
            </w:pPr>
            <w:r>
              <w:rPr>
                <w:rFonts w:cstheme="minorHAnsi"/>
                <w:b/>
                <w:sz w:val="18"/>
                <w:szCs w:val="18"/>
              </w:rPr>
              <w:t xml:space="preserve">Fallback: </w:t>
            </w:r>
            <w:r w:rsidRPr="00311827">
              <w:rPr>
                <w:rFonts w:cstheme="minorHAnsi"/>
                <w:bCs/>
                <w:sz w:val="18"/>
                <w:szCs w:val="18"/>
              </w:rPr>
              <w:t>Accept a term of maximum 5 years</w:t>
            </w:r>
            <w:r>
              <w:rPr>
                <w:rFonts w:cstheme="minorHAnsi"/>
                <w:bCs/>
                <w:sz w:val="18"/>
                <w:szCs w:val="18"/>
              </w:rPr>
              <w:t xml:space="preserve"> from effective date</w:t>
            </w:r>
          </w:p>
        </w:tc>
        <w:tc>
          <w:tcPr>
            <w:tcW w:w="3990" w:type="dxa"/>
            <w:shd w:val="clear" w:color="auto" w:fill="auto"/>
          </w:tcPr>
          <w:p w14:paraId="5070CB48" w14:textId="1150B60A" w:rsidR="00CD66B1" w:rsidRPr="00A91341" w:rsidRDefault="00CD66B1" w:rsidP="00CD66B1">
            <w:pPr>
              <w:spacing w:before="40" w:after="40"/>
              <w:jc w:val="both"/>
              <w:rPr>
                <w:rFonts w:cstheme="minorHAnsi"/>
                <w:b/>
                <w:sz w:val="18"/>
                <w:szCs w:val="18"/>
              </w:rPr>
            </w:pPr>
            <w:r w:rsidRPr="00311827">
              <w:rPr>
                <w:rFonts w:cstheme="minorHAnsi"/>
                <w:bCs/>
                <w:sz w:val="18"/>
                <w:szCs w:val="18"/>
              </w:rPr>
              <w:t xml:space="preserve">Our position would generally be to set a term of 2 years from the date of the Agreement.  We can agree to a period of 5 years from the date of the Agreement. We should be sure that we agree to period from the Effective Date of the NDA as opposed to a period from the termination of the NDA. </w:t>
            </w:r>
          </w:p>
        </w:tc>
        <w:tc>
          <w:tcPr>
            <w:tcW w:w="3022" w:type="dxa"/>
            <w:shd w:val="clear" w:color="auto" w:fill="auto"/>
          </w:tcPr>
          <w:p w14:paraId="123363D3" w14:textId="77777777" w:rsidR="00CD66B1" w:rsidRPr="00A91341" w:rsidRDefault="00CD66B1" w:rsidP="00CD66B1">
            <w:pPr>
              <w:spacing w:before="40" w:after="40"/>
              <w:jc w:val="both"/>
              <w:rPr>
                <w:rFonts w:cstheme="minorHAnsi"/>
                <w:b/>
                <w:sz w:val="18"/>
                <w:szCs w:val="18"/>
              </w:rPr>
            </w:pPr>
          </w:p>
        </w:tc>
      </w:tr>
      <w:tr w:rsidR="001456BA" w:rsidRPr="00A91341" w14:paraId="65FF010A" w14:textId="77777777" w:rsidTr="00CD7606">
        <w:trPr>
          <w:ins w:id="1" w:author="Radiant Law" w:date="2024-05-16T09:15:00Z"/>
        </w:trPr>
        <w:tc>
          <w:tcPr>
            <w:tcW w:w="981" w:type="dxa"/>
            <w:shd w:val="clear" w:color="auto" w:fill="auto"/>
          </w:tcPr>
          <w:p w14:paraId="0EADD568" w14:textId="0C6BAFDA" w:rsidR="001456BA" w:rsidRPr="00CD7606" w:rsidDel="001456BA" w:rsidRDefault="001456BA" w:rsidP="00CD66B1">
            <w:pPr>
              <w:spacing w:before="40" w:after="40"/>
              <w:jc w:val="both"/>
              <w:rPr>
                <w:ins w:id="2" w:author="Radiant Law" w:date="2024-05-16T09:15:00Z"/>
                <w:rFonts w:cstheme="minorHAnsi"/>
                <w:bCs/>
                <w:sz w:val="18"/>
                <w:szCs w:val="18"/>
              </w:rPr>
            </w:pPr>
            <w:ins w:id="3" w:author="Radiant Law" w:date="2024-05-16T09:15:00Z">
              <w:r>
                <w:rPr>
                  <w:rFonts w:cstheme="minorHAnsi"/>
                  <w:bCs/>
                  <w:sz w:val="18"/>
                  <w:szCs w:val="18"/>
                </w:rPr>
                <w:t>6.8</w:t>
              </w:r>
            </w:ins>
          </w:p>
        </w:tc>
        <w:tc>
          <w:tcPr>
            <w:tcW w:w="2500" w:type="dxa"/>
            <w:shd w:val="clear" w:color="auto" w:fill="auto"/>
          </w:tcPr>
          <w:p w14:paraId="3DE0BB0B" w14:textId="59497541" w:rsidR="001456BA" w:rsidRPr="002C2D86" w:rsidRDefault="001456BA" w:rsidP="00CD66B1">
            <w:pPr>
              <w:spacing w:before="40" w:after="40"/>
              <w:jc w:val="both"/>
              <w:rPr>
                <w:ins w:id="4" w:author="Radiant Law" w:date="2024-05-16T09:15:00Z"/>
                <w:rFonts w:cstheme="minorHAnsi"/>
                <w:bCs/>
                <w:sz w:val="18"/>
                <w:szCs w:val="18"/>
              </w:rPr>
            </w:pPr>
            <w:ins w:id="5" w:author="Radiant Law" w:date="2024-05-16T09:15:00Z">
              <w:r>
                <w:rPr>
                  <w:rFonts w:cstheme="minorHAnsi"/>
                  <w:bCs/>
                  <w:sz w:val="18"/>
                  <w:szCs w:val="18"/>
                </w:rPr>
                <w:t>Enforcement of NDA by the parties’ Affiliates</w:t>
              </w:r>
            </w:ins>
          </w:p>
        </w:tc>
        <w:tc>
          <w:tcPr>
            <w:tcW w:w="2281" w:type="dxa"/>
            <w:shd w:val="clear" w:color="auto" w:fill="auto"/>
          </w:tcPr>
          <w:p w14:paraId="71745AAD" w14:textId="4E7831D5" w:rsidR="001456BA" w:rsidRDefault="001456BA" w:rsidP="00CD66B1">
            <w:pPr>
              <w:spacing w:before="40" w:after="40"/>
              <w:jc w:val="both"/>
              <w:rPr>
                <w:ins w:id="6" w:author="Radiant Law" w:date="2024-05-16T09:15:00Z"/>
                <w:rFonts w:cstheme="minorHAnsi"/>
                <w:bCs/>
                <w:sz w:val="18"/>
                <w:szCs w:val="18"/>
              </w:rPr>
            </w:pPr>
            <w:ins w:id="7" w:author="Radiant Law" w:date="2024-05-16T09:15:00Z">
              <w:r>
                <w:rPr>
                  <w:rFonts w:cstheme="minorHAnsi"/>
                  <w:bCs/>
                  <w:sz w:val="18"/>
                  <w:szCs w:val="18"/>
                </w:rPr>
                <w:t>Removal of Affiliate enforcement rights</w:t>
              </w:r>
            </w:ins>
          </w:p>
        </w:tc>
        <w:tc>
          <w:tcPr>
            <w:tcW w:w="3103" w:type="dxa"/>
            <w:shd w:val="clear" w:color="auto" w:fill="auto"/>
          </w:tcPr>
          <w:p w14:paraId="5A015672" w14:textId="77777777" w:rsidR="001456BA" w:rsidRDefault="001456BA" w:rsidP="00CD66B1">
            <w:pPr>
              <w:spacing w:before="40" w:after="40"/>
              <w:jc w:val="both"/>
              <w:rPr>
                <w:ins w:id="8" w:author="Radiant Law" w:date="2024-05-16T09:16:00Z"/>
                <w:rFonts w:cstheme="minorHAnsi"/>
                <w:bCs/>
                <w:sz w:val="18"/>
                <w:szCs w:val="18"/>
              </w:rPr>
            </w:pPr>
            <w:ins w:id="9" w:author="Radiant Law" w:date="2024-05-16T09:15:00Z">
              <w:r>
                <w:rPr>
                  <w:rFonts w:cstheme="minorHAnsi"/>
                  <w:b/>
                  <w:sz w:val="18"/>
                  <w:szCs w:val="18"/>
                </w:rPr>
                <w:t xml:space="preserve">Accept </w:t>
              </w:r>
            </w:ins>
            <w:ins w:id="10" w:author="Radiant Law" w:date="2024-05-16T09:16:00Z">
              <w:r>
                <w:rPr>
                  <w:rFonts w:cstheme="minorHAnsi"/>
                  <w:bCs/>
                  <w:sz w:val="18"/>
                  <w:szCs w:val="18"/>
                </w:rPr>
                <w:t>and include the following wording:</w:t>
              </w:r>
            </w:ins>
          </w:p>
          <w:p w14:paraId="17C79C35" w14:textId="14A2D6E6" w:rsidR="001456BA" w:rsidRPr="00660B04" w:rsidRDefault="00660B04" w:rsidP="00CD66B1">
            <w:pPr>
              <w:spacing w:before="40" w:after="40"/>
              <w:jc w:val="both"/>
              <w:rPr>
                <w:ins w:id="11" w:author="Radiant Law" w:date="2024-05-16T09:15:00Z"/>
                <w:rFonts w:cstheme="minorHAnsi"/>
                <w:bCs/>
                <w:sz w:val="18"/>
                <w:szCs w:val="18"/>
              </w:rPr>
            </w:pPr>
            <w:ins w:id="12" w:author="Radiant Law" w:date="2024-05-16T09:16:00Z">
              <w:r>
                <w:rPr>
                  <w:rFonts w:cstheme="minorHAnsi"/>
                  <w:bCs/>
                  <w:sz w:val="18"/>
                  <w:szCs w:val="18"/>
                </w:rPr>
                <w:t>“</w:t>
              </w:r>
              <w:r w:rsidRPr="00660B04">
                <w:rPr>
                  <w:rFonts w:cstheme="minorHAnsi"/>
                  <w:bCs/>
                  <w:sz w:val="18"/>
                  <w:szCs w:val="18"/>
                </w:rPr>
                <w:t>Any losses or damages suffered by any Affiliate of the Disclosing Party under or in connection with this Agreement shall be recoverable or actionable by the Disclosing Party in accordance with the terms of this Agreement (as applicable) as if such losses or damages were suffered by the Disclosing Party.”</w:t>
              </w:r>
            </w:ins>
          </w:p>
        </w:tc>
        <w:tc>
          <w:tcPr>
            <w:tcW w:w="3990" w:type="dxa"/>
            <w:shd w:val="clear" w:color="auto" w:fill="auto"/>
          </w:tcPr>
          <w:p w14:paraId="5FC04C62" w14:textId="77777777" w:rsidR="001456BA" w:rsidRPr="00311827" w:rsidRDefault="001456BA" w:rsidP="00CD66B1">
            <w:pPr>
              <w:spacing w:before="40" w:after="40"/>
              <w:jc w:val="both"/>
              <w:rPr>
                <w:ins w:id="13" w:author="Radiant Law" w:date="2024-05-16T09:15:00Z"/>
                <w:rFonts w:cstheme="minorHAnsi"/>
                <w:bCs/>
                <w:sz w:val="18"/>
                <w:szCs w:val="18"/>
              </w:rPr>
            </w:pPr>
          </w:p>
        </w:tc>
        <w:tc>
          <w:tcPr>
            <w:tcW w:w="3022" w:type="dxa"/>
            <w:shd w:val="clear" w:color="auto" w:fill="auto"/>
          </w:tcPr>
          <w:p w14:paraId="6F3F2F1B" w14:textId="72078E36" w:rsidR="001456BA" w:rsidRPr="00FF7367" w:rsidRDefault="00FF7367" w:rsidP="00CD66B1">
            <w:pPr>
              <w:spacing w:before="40" w:after="40"/>
              <w:jc w:val="both"/>
              <w:rPr>
                <w:ins w:id="14" w:author="Radiant Law" w:date="2024-05-16T09:15:00Z"/>
                <w:rFonts w:cstheme="minorHAnsi"/>
                <w:bCs/>
                <w:sz w:val="18"/>
                <w:szCs w:val="18"/>
              </w:rPr>
            </w:pPr>
            <w:ins w:id="15" w:author="Radiant Law" w:date="2024-05-16T09:17:00Z">
              <w:r w:rsidRPr="00FF7367">
                <w:rPr>
                  <w:rFonts w:cstheme="minorHAnsi"/>
                  <w:bCs/>
                  <w:sz w:val="18"/>
                  <w:szCs w:val="18"/>
                  <w:lang w:val="en-US"/>
                </w:rPr>
                <w:t xml:space="preserve">We’ve included this language to ensure that where an Affiliate suffers </w:t>
              </w:r>
              <w:r>
                <w:rPr>
                  <w:rFonts w:cstheme="minorHAnsi"/>
                  <w:bCs/>
                  <w:sz w:val="18"/>
                  <w:szCs w:val="18"/>
                  <w:lang w:val="en-US"/>
                </w:rPr>
                <w:t xml:space="preserve">a </w:t>
              </w:r>
              <w:r w:rsidRPr="00FF7367">
                <w:rPr>
                  <w:rFonts w:cstheme="minorHAnsi"/>
                  <w:bCs/>
                  <w:sz w:val="18"/>
                  <w:szCs w:val="18"/>
                  <w:lang w:val="en-US"/>
                </w:rPr>
                <w:t>loss as a result of the breach of the NDA by the other party, the loss will be recoverable or actionable by the Disclosing Party on behalf of its Affiliate.</w:t>
              </w:r>
            </w:ins>
          </w:p>
        </w:tc>
      </w:tr>
      <w:tr w:rsidR="00CD66B1" w:rsidRPr="00A91341" w14:paraId="1AF00AE0" w14:textId="77777777" w:rsidTr="006E04EC">
        <w:tc>
          <w:tcPr>
            <w:tcW w:w="981" w:type="dxa"/>
            <w:shd w:val="clear" w:color="auto" w:fill="F2F2F2" w:themeFill="background1" w:themeFillShade="F2"/>
          </w:tcPr>
          <w:p w14:paraId="36A2AD42" w14:textId="5A315214" w:rsidR="00CD66B1" w:rsidRPr="00A91341" w:rsidRDefault="00CD66B1" w:rsidP="00CD66B1">
            <w:pPr>
              <w:spacing w:before="40" w:after="40"/>
              <w:jc w:val="both"/>
              <w:rPr>
                <w:rFonts w:cstheme="minorHAnsi"/>
                <w:b/>
                <w:sz w:val="18"/>
                <w:szCs w:val="18"/>
              </w:rPr>
            </w:pPr>
            <w:r>
              <w:rPr>
                <w:rFonts w:cstheme="minorHAnsi"/>
                <w:b/>
                <w:sz w:val="18"/>
                <w:szCs w:val="18"/>
              </w:rPr>
              <w:t>7</w:t>
            </w:r>
          </w:p>
        </w:tc>
        <w:tc>
          <w:tcPr>
            <w:tcW w:w="2500" w:type="dxa"/>
            <w:shd w:val="clear" w:color="auto" w:fill="F2F2F2" w:themeFill="background1" w:themeFillShade="F2"/>
          </w:tcPr>
          <w:p w14:paraId="19DD935F" w14:textId="0AD4349F" w:rsidR="00CD66B1" w:rsidRPr="00A91341" w:rsidRDefault="00CD66B1" w:rsidP="00CD66B1">
            <w:pPr>
              <w:spacing w:before="40" w:after="40"/>
              <w:jc w:val="both"/>
              <w:rPr>
                <w:rFonts w:cstheme="minorHAnsi"/>
                <w:b/>
                <w:sz w:val="18"/>
                <w:szCs w:val="18"/>
              </w:rPr>
            </w:pPr>
            <w:r>
              <w:rPr>
                <w:rFonts w:cstheme="minorHAnsi"/>
                <w:b/>
                <w:sz w:val="18"/>
                <w:szCs w:val="18"/>
              </w:rPr>
              <w:t>JURISDICTION AND GOVERNING LAW</w:t>
            </w:r>
          </w:p>
        </w:tc>
        <w:tc>
          <w:tcPr>
            <w:tcW w:w="2281" w:type="dxa"/>
            <w:shd w:val="clear" w:color="auto" w:fill="F2F2F2" w:themeFill="background1" w:themeFillShade="F2"/>
          </w:tcPr>
          <w:p w14:paraId="646B678B" w14:textId="77777777" w:rsidR="00CD66B1" w:rsidRPr="00A91341" w:rsidRDefault="00CD66B1" w:rsidP="00CD66B1">
            <w:pPr>
              <w:spacing w:before="40" w:after="40"/>
              <w:jc w:val="both"/>
              <w:rPr>
                <w:rFonts w:cstheme="minorHAnsi"/>
                <w:b/>
                <w:sz w:val="18"/>
                <w:szCs w:val="18"/>
              </w:rPr>
            </w:pPr>
          </w:p>
        </w:tc>
        <w:tc>
          <w:tcPr>
            <w:tcW w:w="3103" w:type="dxa"/>
            <w:shd w:val="clear" w:color="auto" w:fill="F2F2F2" w:themeFill="background1" w:themeFillShade="F2"/>
          </w:tcPr>
          <w:p w14:paraId="07703D01" w14:textId="77777777" w:rsidR="00CD66B1" w:rsidRPr="00A91341" w:rsidRDefault="00CD66B1" w:rsidP="00CD66B1">
            <w:pPr>
              <w:spacing w:before="40" w:after="40"/>
              <w:jc w:val="both"/>
              <w:rPr>
                <w:rFonts w:cstheme="minorHAnsi"/>
                <w:b/>
                <w:sz w:val="18"/>
                <w:szCs w:val="18"/>
              </w:rPr>
            </w:pPr>
          </w:p>
        </w:tc>
        <w:tc>
          <w:tcPr>
            <w:tcW w:w="3990" w:type="dxa"/>
            <w:shd w:val="clear" w:color="auto" w:fill="F2F2F2" w:themeFill="background1" w:themeFillShade="F2"/>
          </w:tcPr>
          <w:p w14:paraId="77E10C5A" w14:textId="77777777" w:rsidR="00CD66B1" w:rsidRPr="00A91341" w:rsidRDefault="00CD66B1" w:rsidP="00CD66B1">
            <w:pPr>
              <w:spacing w:before="40" w:after="40"/>
              <w:jc w:val="both"/>
              <w:rPr>
                <w:rFonts w:cstheme="minorHAnsi"/>
                <w:b/>
                <w:sz w:val="18"/>
                <w:szCs w:val="18"/>
              </w:rPr>
            </w:pPr>
          </w:p>
        </w:tc>
        <w:tc>
          <w:tcPr>
            <w:tcW w:w="3022" w:type="dxa"/>
            <w:shd w:val="clear" w:color="auto" w:fill="F2F2F2" w:themeFill="background1" w:themeFillShade="F2"/>
          </w:tcPr>
          <w:p w14:paraId="0FA3D35B" w14:textId="77777777" w:rsidR="00CD66B1" w:rsidRPr="00A91341" w:rsidRDefault="00CD66B1" w:rsidP="00CD66B1">
            <w:pPr>
              <w:spacing w:before="40" w:after="40"/>
              <w:jc w:val="both"/>
              <w:rPr>
                <w:rFonts w:cstheme="minorHAnsi"/>
                <w:b/>
                <w:sz w:val="18"/>
                <w:szCs w:val="18"/>
              </w:rPr>
            </w:pPr>
          </w:p>
        </w:tc>
      </w:tr>
      <w:tr w:rsidR="00CD66B1" w:rsidRPr="00A91341" w14:paraId="6AD383A2" w14:textId="77777777" w:rsidTr="006E04EC">
        <w:tc>
          <w:tcPr>
            <w:tcW w:w="981" w:type="dxa"/>
            <w:shd w:val="clear" w:color="auto" w:fill="auto"/>
          </w:tcPr>
          <w:p w14:paraId="4BDBDF35" w14:textId="69D5369A" w:rsidR="00CD66B1" w:rsidRPr="00A91341" w:rsidRDefault="0060466D" w:rsidP="00CD66B1">
            <w:pPr>
              <w:spacing w:before="40" w:after="40"/>
              <w:jc w:val="both"/>
              <w:rPr>
                <w:rFonts w:cstheme="minorHAnsi"/>
                <w:b/>
                <w:sz w:val="18"/>
                <w:szCs w:val="18"/>
              </w:rPr>
            </w:pPr>
            <w:r>
              <w:rPr>
                <w:rFonts w:cstheme="minorHAnsi"/>
                <w:b/>
                <w:sz w:val="18"/>
                <w:szCs w:val="18"/>
              </w:rPr>
              <w:t>7</w:t>
            </w:r>
          </w:p>
        </w:tc>
        <w:tc>
          <w:tcPr>
            <w:tcW w:w="2500" w:type="dxa"/>
            <w:shd w:val="clear" w:color="auto" w:fill="auto"/>
          </w:tcPr>
          <w:p w14:paraId="4D0EDC2E" w14:textId="20FC3E53" w:rsidR="00CD66B1" w:rsidRDefault="00CD66B1" w:rsidP="00CD66B1">
            <w:pPr>
              <w:spacing w:before="40" w:after="40"/>
              <w:jc w:val="both"/>
              <w:rPr>
                <w:rFonts w:cstheme="minorHAnsi"/>
                <w:bCs/>
                <w:sz w:val="18"/>
                <w:szCs w:val="18"/>
              </w:rPr>
            </w:pPr>
            <w:r>
              <w:rPr>
                <w:rFonts w:cstheme="minorHAnsi"/>
                <w:bCs/>
                <w:sz w:val="18"/>
                <w:szCs w:val="18"/>
              </w:rPr>
              <w:t>Governing Law</w:t>
            </w:r>
          </w:p>
        </w:tc>
        <w:tc>
          <w:tcPr>
            <w:tcW w:w="2281" w:type="dxa"/>
            <w:shd w:val="clear" w:color="auto" w:fill="auto"/>
          </w:tcPr>
          <w:p w14:paraId="4E21A814" w14:textId="0368CC24" w:rsidR="00CD66B1" w:rsidRPr="0093714C" w:rsidRDefault="00CD66B1" w:rsidP="00CD66B1">
            <w:pPr>
              <w:spacing w:before="40" w:after="40"/>
              <w:jc w:val="both"/>
              <w:rPr>
                <w:rFonts w:cstheme="minorHAnsi"/>
                <w:bCs/>
                <w:sz w:val="18"/>
                <w:szCs w:val="18"/>
              </w:rPr>
            </w:pPr>
            <w:r>
              <w:rPr>
                <w:rFonts w:cstheme="minorHAnsi"/>
                <w:bCs/>
                <w:sz w:val="18"/>
                <w:szCs w:val="18"/>
              </w:rPr>
              <w:t>Request to have other type of governing law</w:t>
            </w:r>
          </w:p>
        </w:tc>
        <w:tc>
          <w:tcPr>
            <w:tcW w:w="3103" w:type="dxa"/>
            <w:shd w:val="clear" w:color="auto" w:fill="auto"/>
          </w:tcPr>
          <w:p w14:paraId="7C39D929" w14:textId="0CD3F77F" w:rsidR="00CD66B1" w:rsidRPr="00BF04FB" w:rsidRDefault="00CD66B1" w:rsidP="00CD66B1">
            <w:pPr>
              <w:spacing w:before="40" w:after="40"/>
              <w:jc w:val="both"/>
              <w:rPr>
                <w:rFonts w:ascii="Segoe UI" w:hAnsi="Segoe UI" w:cs="Segoe UI"/>
                <w:sz w:val="16"/>
                <w:szCs w:val="16"/>
              </w:rPr>
            </w:pPr>
            <w:r>
              <w:rPr>
                <w:rFonts w:ascii="Segoe UI" w:hAnsi="Segoe UI" w:cs="Segoe UI"/>
                <w:b/>
                <w:bCs/>
                <w:sz w:val="16"/>
                <w:szCs w:val="16"/>
              </w:rPr>
              <w:t>Reject</w:t>
            </w:r>
          </w:p>
        </w:tc>
        <w:tc>
          <w:tcPr>
            <w:tcW w:w="3990" w:type="dxa"/>
            <w:shd w:val="clear" w:color="auto" w:fill="auto"/>
          </w:tcPr>
          <w:p w14:paraId="524CE830" w14:textId="5784D2D5" w:rsidR="00CD66B1" w:rsidRDefault="0057336C" w:rsidP="00CD66B1">
            <w:pPr>
              <w:spacing w:before="40" w:after="40"/>
              <w:jc w:val="both"/>
              <w:rPr>
                <w:rFonts w:cstheme="minorHAnsi"/>
                <w:bCs/>
                <w:sz w:val="18"/>
                <w:szCs w:val="18"/>
              </w:rPr>
            </w:pPr>
            <w:r>
              <w:rPr>
                <w:rFonts w:cstheme="minorHAnsi"/>
                <w:bCs/>
                <w:sz w:val="18"/>
                <w:szCs w:val="18"/>
              </w:rPr>
              <w:t>O</w:t>
            </w:r>
            <w:r w:rsidRPr="0057336C">
              <w:rPr>
                <w:rFonts w:cstheme="minorHAnsi"/>
                <w:bCs/>
                <w:sz w:val="18"/>
                <w:szCs w:val="18"/>
              </w:rPr>
              <w:t>ur logical starting point is that the law and venue should be the same as the MLA</w:t>
            </w:r>
            <w:ins w:id="16" w:author="Cosi" w:date="2024-03-11T13:35:00Z">
              <w:r w:rsidR="0079223E">
                <w:rPr>
                  <w:rFonts w:cstheme="minorHAnsi"/>
                  <w:bCs/>
                  <w:sz w:val="18"/>
                  <w:szCs w:val="18"/>
                </w:rPr>
                <w:t xml:space="preserve"> (if there is one)</w:t>
              </w:r>
            </w:ins>
            <w:r w:rsidRPr="0057336C">
              <w:rPr>
                <w:rFonts w:cstheme="minorHAnsi"/>
                <w:bCs/>
                <w:sz w:val="18"/>
                <w:szCs w:val="18"/>
              </w:rPr>
              <w:t xml:space="preserve">.  </w:t>
            </w:r>
            <w:ins w:id="17" w:author="Cosi" w:date="2024-03-11T13:35:00Z">
              <w:r w:rsidR="0079223E">
                <w:rPr>
                  <w:rFonts w:cstheme="minorHAnsi"/>
                  <w:bCs/>
                  <w:sz w:val="18"/>
                  <w:szCs w:val="18"/>
                </w:rPr>
                <w:t xml:space="preserve">If there is, then push back on the basis that </w:t>
              </w:r>
            </w:ins>
            <w:del w:id="18" w:author="Cosi" w:date="2024-03-11T13:35:00Z">
              <w:r w:rsidRPr="0057336C" w:rsidDel="0079223E">
                <w:rPr>
                  <w:rFonts w:cstheme="minorHAnsi"/>
                  <w:bCs/>
                  <w:sz w:val="18"/>
                  <w:szCs w:val="18"/>
                </w:rPr>
                <w:delText>T</w:delText>
              </w:r>
            </w:del>
            <w:ins w:id="19" w:author="Cosi" w:date="2024-03-11T13:35:00Z">
              <w:r w:rsidR="0079223E">
                <w:rPr>
                  <w:rFonts w:cstheme="minorHAnsi"/>
                  <w:bCs/>
                  <w:sz w:val="18"/>
                  <w:szCs w:val="18"/>
                </w:rPr>
                <w:t>t</w:t>
              </w:r>
            </w:ins>
            <w:r w:rsidRPr="0057336C">
              <w:rPr>
                <w:rFonts w:cstheme="minorHAnsi"/>
                <w:bCs/>
                <w:sz w:val="18"/>
                <w:szCs w:val="18"/>
              </w:rPr>
              <w:t xml:space="preserve">he client has  already agreed to those laws, including in relation to the confidentiality provisions in the MLA, </w:t>
            </w:r>
            <w:r w:rsidR="00F227E8">
              <w:rPr>
                <w:rFonts w:cstheme="minorHAnsi"/>
                <w:bCs/>
                <w:sz w:val="18"/>
                <w:szCs w:val="18"/>
              </w:rPr>
              <w:t>so</w:t>
            </w:r>
            <w:r w:rsidR="00F227E8" w:rsidRPr="0057336C">
              <w:rPr>
                <w:rFonts w:cstheme="minorHAnsi"/>
                <w:bCs/>
                <w:sz w:val="18"/>
                <w:szCs w:val="18"/>
              </w:rPr>
              <w:t xml:space="preserve"> </w:t>
            </w:r>
            <w:r w:rsidRPr="0057336C">
              <w:rPr>
                <w:rFonts w:cstheme="minorHAnsi"/>
                <w:bCs/>
                <w:sz w:val="18"/>
                <w:szCs w:val="18"/>
              </w:rPr>
              <w:t>logically there is no need to depart from the agreed position</w:t>
            </w:r>
            <w:r w:rsidR="00574BCA">
              <w:rPr>
                <w:rFonts w:cstheme="minorHAnsi"/>
                <w:bCs/>
                <w:sz w:val="18"/>
                <w:szCs w:val="18"/>
              </w:rPr>
              <w:t>.</w:t>
            </w:r>
          </w:p>
        </w:tc>
        <w:tc>
          <w:tcPr>
            <w:tcW w:w="3022" w:type="dxa"/>
            <w:shd w:val="clear" w:color="auto" w:fill="auto"/>
          </w:tcPr>
          <w:p w14:paraId="6B7461A9" w14:textId="77777777" w:rsidR="00CD66B1" w:rsidRPr="00FF7CE3" w:rsidRDefault="00CD66B1" w:rsidP="00CD66B1">
            <w:pPr>
              <w:spacing w:before="40" w:after="40"/>
              <w:jc w:val="both"/>
              <w:rPr>
                <w:rFonts w:cstheme="minorHAnsi"/>
                <w:bCs/>
                <w:sz w:val="18"/>
                <w:szCs w:val="18"/>
              </w:rPr>
            </w:pPr>
          </w:p>
        </w:tc>
      </w:tr>
      <w:tr w:rsidR="0060466D" w:rsidRPr="00A91341" w14:paraId="0EDF45B1" w14:textId="77777777" w:rsidTr="006E04EC">
        <w:tc>
          <w:tcPr>
            <w:tcW w:w="981" w:type="dxa"/>
            <w:shd w:val="clear" w:color="auto" w:fill="auto"/>
          </w:tcPr>
          <w:p w14:paraId="415FA7AB" w14:textId="30E690BA" w:rsidR="0060466D" w:rsidRPr="00A91341" w:rsidRDefault="0060466D" w:rsidP="0060466D">
            <w:pPr>
              <w:spacing w:before="40" w:after="40"/>
              <w:jc w:val="both"/>
              <w:rPr>
                <w:rFonts w:cstheme="minorHAnsi"/>
                <w:b/>
                <w:sz w:val="18"/>
                <w:szCs w:val="18"/>
              </w:rPr>
            </w:pPr>
            <w:r>
              <w:rPr>
                <w:rFonts w:cstheme="minorHAnsi"/>
                <w:b/>
                <w:sz w:val="18"/>
                <w:szCs w:val="18"/>
              </w:rPr>
              <w:t>7</w:t>
            </w:r>
          </w:p>
        </w:tc>
        <w:tc>
          <w:tcPr>
            <w:tcW w:w="2500" w:type="dxa"/>
            <w:shd w:val="clear" w:color="auto" w:fill="auto"/>
          </w:tcPr>
          <w:p w14:paraId="0DB0336D" w14:textId="44114A82" w:rsidR="0060466D" w:rsidRDefault="0060466D" w:rsidP="0060466D">
            <w:pPr>
              <w:spacing w:before="40" w:after="40"/>
              <w:jc w:val="both"/>
              <w:rPr>
                <w:rFonts w:cstheme="minorHAnsi"/>
                <w:bCs/>
                <w:sz w:val="18"/>
                <w:szCs w:val="18"/>
              </w:rPr>
            </w:pPr>
            <w:r>
              <w:rPr>
                <w:rFonts w:cstheme="minorHAnsi"/>
                <w:bCs/>
                <w:sz w:val="18"/>
                <w:szCs w:val="18"/>
              </w:rPr>
              <w:t>Arbitration Procedure</w:t>
            </w:r>
          </w:p>
        </w:tc>
        <w:tc>
          <w:tcPr>
            <w:tcW w:w="2281" w:type="dxa"/>
            <w:shd w:val="clear" w:color="auto" w:fill="auto"/>
          </w:tcPr>
          <w:p w14:paraId="3BB18A14" w14:textId="70279ECC" w:rsidR="0060466D" w:rsidRDefault="0060466D" w:rsidP="0060466D">
            <w:pPr>
              <w:spacing w:before="40" w:after="40"/>
              <w:jc w:val="both"/>
              <w:rPr>
                <w:rFonts w:cstheme="minorHAnsi"/>
                <w:bCs/>
                <w:sz w:val="18"/>
                <w:szCs w:val="18"/>
              </w:rPr>
            </w:pPr>
            <w:r>
              <w:rPr>
                <w:rFonts w:cstheme="minorHAnsi"/>
                <w:bCs/>
                <w:sz w:val="18"/>
                <w:szCs w:val="18"/>
              </w:rPr>
              <w:t>Request to add an arbitration procedure</w:t>
            </w:r>
          </w:p>
        </w:tc>
        <w:tc>
          <w:tcPr>
            <w:tcW w:w="3103" w:type="dxa"/>
            <w:shd w:val="clear" w:color="auto" w:fill="auto"/>
          </w:tcPr>
          <w:p w14:paraId="3B03DC97" w14:textId="77777777" w:rsidR="0060466D" w:rsidRDefault="0060466D" w:rsidP="0060466D">
            <w:pPr>
              <w:spacing w:before="40" w:after="40"/>
              <w:jc w:val="both"/>
              <w:rPr>
                <w:rFonts w:ascii="Segoe UI" w:hAnsi="Segoe UI" w:cs="Segoe UI"/>
                <w:b/>
                <w:bCs/>
                <w:sz w:val="16"/>
                <w:szCs w:val="16"/>
              </w:rPr>
            </w:pPr>
            <w:r w:rsidRPr="008F7087">
              <w:rPr>
                <w:rFonts w:ascii="Segoe UI" w:hAnsi="Segoe UI" w:cs="Segoe UI"/>
                <w:b/>
                <w:bCs/>
                <w:sz w:val="16"/>
                <w:szCs w:val="16"/>
              </w:rPr>
              <w:t>Reject</w:t>
            </w:r>
          </w:p>
          <w:p w14:paraId="1E3256AA" w14:textId="77777777" w:rsidR="0060466D" w:rsidRDefault="0060466D" w:rsidP="0060466D">
            <w:pPr>
              <w:spacing w:before="40" w:after="40"/>
              <w:jc w:val="both"/>
              <w:rPr>
                <w:rFonts w:ascii="Segoe UI" w:hAnsi="Segoe UI" w:cs="Segoe UI"/>
                <w:b/>
                <w:bCs/>
                <w:sz w:val="16"/>
                <w:szCs w:val="16"/>
              </w:rPr>
            </w:pPr>
          </w:p>
          <w:p w14:paraId="0C336804" w14:textId="6CCE2046" w:rsidR="0060466D" w:rsidRDefault="0060466D" w:rsidP="0060466D">
            <w:pPr>
              <w:spacing w:before="40" w:after="40"/>
              <w:jc w:val="both"/>
              <w:rPr>
                <w:rFonts w:ascii="Segoe UI" w:hAnsi="Segoe UI" w:cs="Segoe UI"/>
                <w:sz w:val="16"/>
                <w:szCs w:val="16"/>
              </w:rPr>
            </w:pPr>
            <w:r w:rsidRPr="008F7087">
              <w:rPr>
                <w:rFonts w:ascii="Segoe UI" w:hAnsi="Segoe UI" w:cs="Segoe UI"/>
                <w:b/>
                <w:bCs/>
                <w:sz w:val="16"/>
                <w:szCs w:val="16"/>
              </w:rPr>
              <w:lastRenderedPageBreak/>
              <w:t>Fallback:</w:t>
            </w:r>
            <w:r w:rsidRPr="008F7087">
              <w:rPr>
                <w:rFonts w:ascii="Segoe UI" w:hAnsi="Segoe UI" w:cs="Segoe UI"/>
                <w:sz w:val="16"/>
                <w:szCs w:val="16"/>
              </w:rPr>
              <w:t xml:space="preserve"> </w:t>
            </w:r>
            <w:r>
              <w:rPr>
                <w:rFonts w:ascii="Segoe UI" w:hAnsi="Segoe UI" w:cs="Segoe UI"/>
                <w:sz w:val="16"/>
                <w:szCs w:val="16"/>
              </w:rPr>
              <w:t>We could potentially agree to an EU centric arbitration provision. (see below)</w:t>
            </w:r>
            <w:r w:rsidR="00886C17">
              <w:rPr>
                <w:rFonts w:ascii="Segoe UI" w:hAnsi="Segoe UI" w:cs="Segoe UI"/>
                <w:sz w:val="16"/>
                <w:szCs w:val="16"/>
              </w:rPr>
              <w:t xml:space="preserve"> but then the governing law clause will need to be removed.</w:t>
            </w:r>
          </w:p>
          <w:p w14:paraId="2B2A1408" w14:textId="77777777" w:rsidR="0060466D" w:rsidRDefault="0060466D" w:rsidP="0060466D">
            <w:pPr>
              <w:spacing w:before="40" w:after="40"/>
              <w:jc w:val="both"/>
              <w:rPr>
                <w:rFonts w:ascii="Segoe UI" w:hAnsi="Segoe UI" w:cs="Segoe UI"/>
                <w:sz w:val="16"/>
                <w:szCs w:val="16"/>
              </w:rPr>
            </w:pPr>
          </w:p>
          <w:p w14:paraId="250B04EC" w14:textId="084F41B0" w:rsidR="0060466D" w:rsidRDefault="0060466D" w:rsidP="0060466D">
            <w:pPr>
              <w:spacing w:before="40" w:after="40"/>
              <w:jc w:val="both"/>
              <w:rPr>
                <w:rFonts w:ascii="Segoe UI" w:hAnsi="Segoe UI" w:cs="Segoe UI"/>
                <w:b/>
                <w:bCs/>
                <w:sz w:val="16"/>
                <w:szCs w:val="16"/>
              </w:rPr>
            </w:pPr>
            <w:r w:rsidRPr="009721A6">
              <w:rPr>
                <w:rFonts w:ascii="Segoe UI" w:hAnsi="Segoe UI" w:cs="Segoe UI"/>
                <w:sz w:val="16"/>
                <w:szCs w:val="16"/>
              </w:rPr>
              <w:t>Any dispute arising out of or in connection with this Agreement, including any question regarding its ex-</w:t>
            </w:r>
            <w:proofErr w:type="spellStart"/>
            <w:r w:rsidRPr="009721A6">
              <w:rPr>
                <w:rFonts w:ascii="Segoe UI" w:hAnsi="Segoe UI" w:cs="Segoe UI"/>
                <w:sz w:val="16"/>
                <w:szCs w:val="16"/>
              </w:rPr>
              <w:t>istence</w:t>
            </w:r>
            <w:proofErr w:type="spellEnd"/>
            <w:r w:rsidRPr="009721A6">
              <w:rPr>
                <w:rFonts w:ascii="Segoe UI" w:hAnsi="Segoe UI" w:cs="Segoe UI"/>
                <w:sz w:val="16"/>
                <w:szCs w:val="16"/>
              </w:rPr>
              <w:t>, validity or termination, shall be referred to and finally resolved by arbitration under the LCIA Rules, which Rules are deemed to be incorporated by reference into this clause. The number of arbitrators shall be one. The seat, or legal place, of arbitration shall be London. The language to be used in the arbitral proceedings shall be English. The governing law of the Agreement shall be the substantive law of England and Wales.</w:t>
            </w:r>
          </w:p>
        </w:tc>
        <w:tc>
          <w:tcPr>
            <w:tcW w:w="3990" w:type="dxa"/>
            <w:shd w:val="clear" w:color="auto" w:fill="auto"/>
          </w:tcPr>
          <w:p w14:paraId="32C89B8A" w14:textId="77777777" w:rsidR="0060466D" w:rsidRDefault="0060466D" w:rsidP="0060466D">
            <w:pPr>
              <w:spacing w:before="40" w:after="40"/>
              <w:jc w:val="both"/>
              <w:rPr>
                <w:rFonts w:cstheme="minorHAnsi"/>
                <w:bCs/>
                <w:sz w:val="18"/>
                <w:szCs w:val="18"/>
              </w:rPr>
            </w:pPr>
          </w:p>
        </w:tc>
        <w:tc>
          <w:tcPr>
            <w:tcW w:w="3022" w:type="dxa"/>
            <w:shd w:val="clear" w:color="auto" w:fill="auto"/>
          </w:tcPr>
          <w:p w14:paraId="5503D3C0" w14:textId="6397BB0D" w:rsidR="0060466D" w:rsidRPr="00FF7CE3" w:rsidRDefault="0060466D" w:rsidP="0060466D">
            <w:pPr>
              <w:spacing w:before="40" w:after="40"/>
              <w:jc w:val="both"/>
              <w:rPr>
                <w:rFonts w:cstheme="minorHAnsi"/>
                <w:bCs/>
                <w:sz w:val="18"/>
                <w:szCs w:val="18"/>
              </w:rPr>
            </w:pPr>
            <w:r w:rsidRPr="008F7087">
              <w:rPr>
                <w:rFonts w:cstheme="minorHAnsi"/>
                <w:bCs/>
                <w:sz w:val="18"/>
                <w:szCs w:val="18"/>
              </w:rPr>
              <w:t xml:space="preserve">Although in practice, discussion around differing contractual interpretations, service or payment </w:t>
            </w:r>
            <w:r w:rsidRPr="008F7087">
              <w:rPr>
                <w:rFonts w:cstheme="minorHAnsi"/>
                <w:bCs/>
                <w:sz w:val="18"/>
                <w:szCs w:val="18"/>
              </w:rPr>
              <w:lastRenderedPageBreak/>
              <w:t>issues would of course take place, we see no benefit in either agreeing to a prescribed procedure or mandating a timetable to referral to arbitration.</w:t>
            </w:r>
          </w:p>
        </w:tc>
      </w:tr>
    </w:tbl>
    <w:p w14:paraId="17A20228" w14:textId="081C4F52" w:rsidR="008449AD" w:rsidRPr="000A7948" w:rsidRDefault="008449AD" w:rsidP="00FF070F">
      <w:pPr>
        <w:rPr>
          <w:rFonts w:cstheme="minorHAnsi"/>
          <w:sz w:val="18"/>
          <w:szCs w:val="18"/>
        </w:rPr>
      </w:pPr>
    </w:p>
    <w:sectPr w:rsidR="008449AD" w:rsidRPr="000A7948" w:rsidSect="00005E31">
      <w:headerReference w:type="default" r:id="rId9"/>
      <w:footerReference w:type="default" r:id="rId10"/>
      <w:footerReference w:type="first" r:id="rId11"/>
      <w:pgSz w:w="16838" w:h="11906" w:orient="landscape"/>
      <w:pgMar w:top="720" w:right="720" w:bottom="720" w:left="720"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B8FF" w14:textId="77777777" w:rsidR="00005E31" w:rsidRDefault="00005E31" w:rsidP="009F6CF6">
      <w:pPr>
        <w:spacing w:after="0" w:line="240" w:lineRule="auto"/>
      </w:pPr>
      <w:r>
        <w:separator/>
      </w:r>
    </w:p>
  </w:endnote>
  <w:endnote w:type="continuationSeparator" w:id="0">
    <w:p w14:paraId="31EDC888" w14:textId="77777777" w:rsidR="00005E31" w:rsidRDefault="00005E31" w:rsidP="009F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erpetua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ky Text">
    <w:altName w:val="Franklin Gothic Medium Cond"/>
    <w:charset w:val="00"/>
    <w:family w:val="swiss"/>
    <w:pitch w:val="variable"/>
    <w:sig w:usb0="8000002F" w:usb1="0000000A" w:usb2="00000000" w:usb3="00000000" w:csb0="0000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971758"/>
      <w:docPartObj>
        <w:docPartGallery w:val="Page Numbers (Bottom of Page)"/>
        <w:docPartUnique/>
      </w:docPartObj>
    </w:sdtPr>
    <w:sdtEndPr>
      <w:rPr>
        <w:rFonts w:asciiTheme="minorHAnsi" w:hAnsiTheme="minorHAnsi" w:cstheme="minorHAnsi"/>
        <w:b w:val="0"/>
        <w:sz w:val="18"/>
        <w:szCs w:val="28"/>
      </w:rPr>
    </w:sdtEndPr>
    <w:sdtContent>
      <w:p w14:paraId="7E4A1D7B" w14:textId="1A823248" w:rsidR="005338BD" w:rsidRPr="000A7948" w:rsidRDefault="00AF56C4" w:rsidP="00AF56C4">
        <w:pPr>
          <w:pStyle w:val="Footer"/>
          <w:tabs>
            <w:tab w:val="clear" w:pos="9000"/>
          </w:tabs>
          <w:ind w:left="-567" w:right="-53"/>
          <w:jc w:val="center"/>
          <w:rPr>
            <w:rFonts w:asciiTheme="minorHAnsi" w:hAnsiTheme="minorHAnsi" w:cstheme="minorHAnsi"/>
            <w:b w:val="0"/>
            <w:sz w:val="18"/>
            <w:szCs w:val="28"/>
          </w:rPr>
        </w:pPr>
        <w:r>
          <w:rPr>
            <w:noProof/>
          </w:rPr>
          <w:drawing>
            <wp:anchor distT="0" distB="0" distL="114300" distR="114300" simplePos="0" relativeHeight="251661312" behindDoc="0" locked="0" layoutInCell="1" allowOverlap="1" wp14:anchorId="0FCFB9D8" wp14:editId="061EF0F5">
              <wp:simplePos x="0" y="0"/>
              <wp:positionH relativeFrom="column">
                <wp:posOffset>-161925</wp:posOffset>
              </wp:positionH>
              <wp:positionV relativeFrom="paragraph">
                <wp:posOffset>-57150</wp:posOffset>
              </wp:positionV>
              <wp:extent cx="581025" cy="200025"/>
              <wp:effectExtent l="0" t="0" r="9525" b="9525"/>
              <wp:wrapNone/>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page">
                <wp14:pctWidth>0</wp14:pctWidth>
              </wp14:sizeRelH>
              <wp14:sizeRelV relativeFrom="page">
                <wp14:pctHeight>0</wp14:pctHeight>
              </wp14:sizeRelV>
            </wp:anchor>
          </w:drawing>
        </w:r>
        <w:r w:rsidR="005338BD" w:rsidRPr="000A7948">
          <w:rPr>
            <w:rFonts w:asciiTheme="minorHAnsi" w:hAnsiTheme="minorHAnsi" w:cstheme="minorHAnsi"/>
            <w:b w:val="0"/>
            <w:sz w:val="18"/>
            <w:szCs w:val="28"/>
          </w:rPr>
          <w:fldChar w:fldCharType="begin"/>
        </w:r>
        <w:r w:rsidR="005338BD" w:rsidRPr="000A7948">
          <w:rPr>
            <w:rFonts w:asciiTheme="minorHAnsi" w:hAnsiTheme="minorHAnsi" w:cstheme="minorHAnsi"/>
            <w:b w:val="0"/>
            <w:sz w:val="18"/>
            <w:szCs w:val="28"/>
          </w:rPr>
          <w:instrText xml:space="preserve"> PAGE   \* MERGEFORMAT </w:instrText>
        </w:r>
        <w:r w:rsidR="005338BD" w:rsidRPr="000A7948">
          <w:rPr>
            <w:rFonts w:asciiTheme="minorHAnsi" w:hAnsiTheme="minorHAnsi" w:cstheme="minorHAnsi"/>
            <w:b w:val="0"/>
            <w:sz w:val="18"/>
            <w:szCs w:val="28"/>
          </w:rPr>
          <w:fldChar w:fldCharType="separate"/>
        </w:r>
        <w:r w:rsidR="005338BD" w:rsidRPr="000A7948">
          <w:rPr>
            <w:rFonts w:asciiTheme="minorHAnsi" w:hAnsiTheme="minorHAnsi" w:cstheme="minorHAnsi"/>
            <w:b w:val="0"/>
            <w:sz w:val="18"/>
            <w:szCs w:val="28"/>
          </w:rPr>
          <w:t>2</w:t>
        </w:r>
        <w:r w:rsidR="005338BD" w:rsidRPr="000A7948">
          <w:rPr>
            <w:rFonts w:asciiTheme="minorHAnsi" w:hAnsiTheme="minorHAnsi" w:cstheme="minorHAnsi"/>
            <w:b w:val="0"/>
            <w:sz w:val="1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22599"/>
      <w:docPartObj>
        <w:docPartGallery w:val="Page Numbers (Bottom of Page)"/>
        <w:docPartUnique/>
      </w:docPartObj>
    </w:sdtPr>
    <w:sdtEndPr>
      <w:rPr>
        <w:noProof/>
      </w:rPr>
    </w:sdtEndPr>
    <w:sdtContent>
      <w:p w14:paraId="2666CC4A" w14:textId="00C8B4CA" w:rsidR="00AF56C4" w:rsidRDefault="00AF56C4">
        <w:pPr>
          <w:pStyle w:val="Footer"/>
          <w:jc w:val="center"/>
        </w:pPr>
        <w:r>
          <w:rPr>
            <w:noProof/>
          </w:rPr>
          <w:drawing>
            <wp:anchor distT="0" distB="0" distL="114300" distR="114300" simplePos="0" relativeHeight="251659264" behindDoc="0" locked="0" layoutInCell="1" allowOverlap="1" wp14:anchorId="6E1FFF9F" wp14:editId="3AF2A6C4">
              <wp:simplePos x="0" y="0"/>
              <wp:positionH relativeFrom="column">
                <wp:posOffset>-85725</wp:posOffset>
              </wp:positionH>
              <wp:positionV relativeFrom="paragraph">
                <wp:posOffset>38100</wp:posOffset>
              </wp:positionV>
              <wp:extent cx="581025" cy="200025"/>
              <wp:effectExtent l="0" t="0" r="9525" b="9525"/>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654A539D" w14:textId="5B525661" w:rsidR="005338BD" w:rsidRDefault="005338BD" w:rsidP="002337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2920" w14:textId="77777777" w:rsidR="00005E31" w:rsidRDefault="00005E31" w:rsidP="009F6CF6">
      <w:pPr>
        <w:spacing w:after="0" w:line="240" w:lineRule="auto"/>
      </w:pPr>
      <w:r>
        <w:separator/>
      </w:r>
    </w:p>
  </w:footnote>
  <w:footnote w:type="continuationSeparator" w:id="0">
    <w:p w14:paraId="1949699C" w14:textId="77777777" w:rsidR="00005E31" w:rsidRDefault="00005E31" w:rsidP="009F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4EF4" w14:textId="5AE870D7" w:rsidR="005338BD" w:rsidRDefault="005338BD" w:rsidP="00135018">
    <w:pPr>
      <w:tabs>
        <w:tab w:val="left" w:pos="6779"/>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C8B1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3EE69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6CB67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3D647FA"/>
    <w:lvl w:ilvl="0">
      <w:start w:val="1"/>
      <w:numFmt w:val="decimal"/>
      <w:pStyle w:val="ListNumber2"/>
      <w:lvlText w:val="%1."/>
      <w:lvlJc w:val="left"/>
      <w:pPr>
        <w:tabs>
          <w:tab w:val="num" w:pos="643"/>
        </w:tabs>
        <w:ind w:left="643" w:hanging="360"/>
      </w:pPr>
    </w:lvl>
  </w:abstractNum>
  <w:abstractNum w:abstractNumId="4" w15:restartNumberingAfterBreak="0">
    <w:nsid w:val="FFFFFF83"/>
    <w:multiLevelType w:val="singleLevel"/>
    <w:tmpl w:val="3378F2B8"/>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47283672"/>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0524762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0AC6A2A"/>
    <w:multiLevelType w:val="hybridMultilevel"/>
    <w:tmpl w:val="BD924224"/>
    <w:lvl w:ilvl="0" w:tplc="EF2AE8C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4BF39AB"/>
    <w:multiLevelType w:val="hybridMultilevel"/>
    <w:tmpl w:val="4580A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4CF2ABA"/>
    <w:multiLevelType w:val="hybridMultilevel"/>
    <w:tmpl w:val="A2DA1C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B336F1"/>
    <w:multiLevelType w:val="hybridMultilevel"/>
    <w:tmpl w:val="091E2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AD1A4E"/>
    <w:multiLevelType w:val="hybridMultilevel"/>
    <w:tmpl w:val="A5205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030293"/>
    <w:multiLevelType w:val="hybridMultilevel"/>
    <w:tmpl w:val="033A3F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D56325E"/>
    <w:multiLevelType w:val="hybridMultilevel"/>
    <w:tmpl w:val="8D42C402"/>
    <w:lvl w:ilvl="0" w:tplc="993E7C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4035FF"/>
    <w:multiLevelType w:val="multilevel"/>
    <w:tmpl w:val="3BFEF52C"/>
    <w:lvl w:ilvl="0">
      <w:start w:val="1"/>
      <w:numFmt w:val="decimal"/>
      <w:pStyle w:val="Party"/>
      <w:lvlText w:val="(%1)"/>
      <w:lvlJc w:val="left"/>
      <w:pPr>
        <w:tabs>
          <w:tab w:val="num" w:pos="720"/>
        </w:tabs>
        <w:ind w:left="720" w:hanging="720"/>
      </w:pPr>
      <w:rPr>
        <w:rFonts w:hint="default"/>
      </w:rPr>
    </w:lvl>
    <w:lvl w:ilvl="1">
      <w:start w:val="1"/>
      <w:numFmt w:val="upperLetter"/>
      <w:pStyle w:val="Recital"/>
      <w:lvlText w:val="(%2)"/>
      <w:lvlJc w:val="left"/>
      <w:pPr>
        <w:tabs>
          <w:tab w:val="num" w:pos="720"/>
        </w:tabs>
        <w:ind w:left="720" w:hanging="72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2071551D"/>
    <w:multiLevelType w:val="multilevel"/>
    <w:tmpl w:val="B5003B0C"/>
    <w:lvl w:ilvl="0">
      <w:start w:val="1"/>
      <w:numFmt w:val="decimal"/>
      <w:lvlText w:val="%1."/>
      <w:lvlJc w:val="left"/>
      <w:pPr>
        <w:ind w:left="425" w:firstLine="0"/>
      </w:pPr>
      <w:rPr>
        <w:rFonts w:hint="default"/>
        <w:b w:val="0"/>
      </w:rPr>
    </w:lvl>
    <w:lvl w:ilvl="1">
      <w:start w:val="1"/>
      <w:numFmt w:val="lowerLetter"/>
      <w:lvlText w:val="(%2)"/>
      <w:lvlJc w:val="left"/>
      <w:pPr>
        <w:ind w:left="720" w:hanging="720"/>
      </w:pPr>
      <w:rPr>
        <w:rFonts w:hint="default"/>
        <w:b w:val="0"/>
        <w:i w:val="0"/>
      </w:rPr>
    </w:lvl>
    <w:lvl w:ilvl="2">
      <w:start w:val="1"/>
      <w:numFmt w:val="lowerRoman"/>
      <w:lvlText w:val="(%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5C187D"/>
    <w:multiLevelType w:val="hybridMultilevel"/>
    <w:tmpl w:val="6EEE37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918" w:hanging="360"/>
      </w:pPr>
      <w:rPr>
        <w:rFonts w:ascii="Courier New" w:hAnsi="Courier New" w:cs="Courier New" w:hint="default"/>
      </w:rPr>
    </w:lvl>
    <w:lvl w:ilvl="2" w:tplc="08090005" w:tentative="1">
      <w:start w:val="1"/>
      <w:numFmt w:val="bullet"/>
      <w:lvlText w:val=""/>
      <w:lvlJc w:val="left"/>
      <w:pPr>
        <w:ind w:left="1638" w:hanging="360"/>
      </w:pPr>
      <w:rPr>
        <w:rFonts w:ascii="Wingdings" w:hAnsi="Wingdings" w:hint="default"/>
      </w:rPr>
    </w:lvl>
    <w:lvl w:ilvl="3" w:tplc="08090001" w:tentative="1">
      <w:start w:val="1"/>
      <w:numFmt w:val="bullet"/>
      <w:lvlText w:val=""/>
      <w:lvlJc w:val="left"/>
      <w:pPr>
        <w:ind w:left="2358" w:hanging="360"/>
      </w:pPr>
      <w:rPr>
        <w:rFonts w:ascii="Symbol" w:hAnsi="Symbol" w:hint="default"/>
      </w:rPr>
    </w:lvl>
    <w:lvl w:ilvl="4" w:tplc="08090003" w:tentative="1">
      <w:start w:val="1"/>
      <w:numFmt w:val="bullet"/>
      <w:lvlText w:val="o"/>
      <w:lvlJc w:val="left"/>
      <w:pPr>
        <w:ind w:left="3078" w:hanging="360"/>
      </w:pPr>
      <w:rPr>
        <w:rFonts w:ascii="Courier New" w:hAnsi="Courier New" w:cs="Courier New" w:hint="default"/>
      </w:rPr>
    </w:lvl>
    <w:lvl w:ilvl="5" w:tplc="08090005" w:tentative="1">
      <w:start w:val="1"/>
      <w:numFmt w:val="bullet"/>
      <w:lvlText w:val=""/>
      <w:lvlJc w:val="left"/>
      <w:pPr>
        <w:ind w:left="3798" w:hanging="360"/>
      </w:pPr>
      <w:rPr>
        <w:rFonts w:ascii="Wingdings" w:hAnsi="Wingdings" w:hint="default"/>
      </w:rPr>
    </w:lvl>
    <w:lvl w:ilvl="6" w:tplc="08090001" w:tentative="1">
      <w:start w:val="1"/>
      <w:numFmt w:val="bullet"/>
      <w:lvlText w:val=""/>
      <w:lvlJc w:val="left"/>
      <w:pPr>
        <w:ind w:left="4518" w:hanging="360"/>
      </w:pPr>
      <w:rPr>
        <w:rFonts w:ascii="Symbol" w:hAnsi="Symbol" w:hint="default"/>
      </w:rPr>
    </w:lvl>
    <w:lvl w:ilvl="7" w:tplc="08090003" w:tentative="1">
      <w:start w:val="1"/>
      <w:numFmt w:val="bullet"/>
      <w:lvlText w:val="o"/>
      <w:lvlJc w:val="left"/>
      <w:pPr>
        <w:ind w:left="5238" w:hanging="360"/>
      </w:pPr>
      <w:rPr>
        <w:rFonts w:ascii="Courier New" w:hAnsi="Courier New" w:cs="Courier New" w:hint="default"/>
      </w:rPr>
    </w:lvl>
    <w:lvl w:ilvl="8" w:tplc="08090005" w:tentative="1">
      <w:start w:val="1"/>
      <w:numFmt w:val="bullet"/>
      <w:lvlText w:val=""/>
      <w:lvlJc w:val="left"/>
      <w:pPr>
        <w:ind w:left="5958" w:hanging="360"/>
      </w:pPr>
      <w:rPr>
        <w:rFonts w:ascii="Wingdings" w:hAnsi="Wingdings" w:hint="default"/>
      </w:rPr>
    </w:lvl>
  </w:abstractNum>
  <w:abstractNum w:abstractNumId="17" w15:restartNumberingAfterBreak="0">
    <w:nsid w:val="2F8F4D93"/>
    <w:multiLevelType w:val="hybridMultilevel"/>
    <w:tmpl w:val="CC660012"/>
    <w:lvl w:ilvl="0" w:tplc="FB28CE3E">
      <w:start w:val="1"/>
      <w:numFmt w:val="bullet"/>
      <w:pStyle w:val="Table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A9279A"/>
    <w:multiLevelType w:val="hybridMultilevel"/>
    <w:tmpl w:val="0FA69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8653AF"/>
    <w:multiLevelType w:val="hybridMultilevel"/>
    <w:tmpl w:val="1C565EC0"/>
    <w:lvl w:ilvl="0" w:tplc="AE6CF9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871277"/>
    <w:multiLevelType w:val="multilevel"/>
    <w:tmpl w:val="B68827B0"/>
    <w:numStyleLink w:val="Definitions"/>
  </w:abstractNum>
  <w:abstractNum w:abstractNumId="21" w15:restartNumberingAfterBreak="0">
    <w:nsid w:val="38F83DFD"/>
    <w:multiLevelType w:val="multilevel"/>
    <w:tmpl w:val="B5003B0C"/>
    <w:lvl w:ilvl="0">
      <w:start w:val="1"/>
      <w:numFmt w:val="decimal"/>
      <w:lvlText w:val="%1."/>
      <w:lvlJc w:val="left"/>
      <w:pPr>
        <w:ind w:left="425" w:firstLine="0"/>
      </w:pPr>
      <w:rPr>
        <w:rFonts w:hint="default"/>
        <w:b w:val="0"/>
      </w:rPr>
    </w:lvl>
    <w:lvl w:ilvl="1">
      <w:start w:val="1"/>
      <w:numFmt w:val="lowerLetter"/>
      <w:lvlText w:val="(%2)"/>
      <w:lvlJc w:val="left"/>
      <w:pPr>
        <w:ind w:left="720" w:hanging="720"/>
      </w:pPr>
      <w:rPr>
        <w:rFonts w:hint="default"/>
        <w:b w:val="0"/>
        <w:i w:val="0"/>
      </w:rPr>
    </w:lvl>
    <w:lvl w:ilvl="2">
      <w:start w:val="1"/>
      <w:numFmt w:val="lowerRoman"/>
      <w:lvlText w:val="(%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D145956"/>
    <w:multiLevelType w:val="hybridMultilevel"/>
    <w:tmpl w:val="03DC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CE3C78"/>
    <w:multiLevelType w:val="hybridMultilevel"/>
    <w:tmpl w:val="C7EC3D14"/>
    <w:lvl w:ilvl="0" w:tplc="C90680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B13104"/>
    <w:multiLevelType w:val="multilevel"/>
    <w:tmpl w:val="B5003B0C"/>
    <w:lvl w:ilvl="0">
      <w:start w:val="1"/>
      <w:numFmt w:val="decimal"/>
      <w:lvlText w:val="%1."/>
      <w:lvlJc w:val="left"/>
      <w:pPr>
        <w:ind w:left="425" w:firstLine="0"/>
      </w:pPr>
      <w:rPr>
        <w:rFonts w:hint="default"/>
        <w:b w:val="0"/>
      </w:rPr>
    </w:lvl>
    <w:lvl w:ilvl="1">
      <w:start w:val="1"/>
      <w:numFmt w:val="lowerLetter"/>
      <w:lvlText w:val="(%2)"/>
      <w:lvlJc w:val="left"/>
      <w:pPr>
        <w:ind w:left="720" w:hanging="720"/>
      </w:pPr>
      <w:rPr>
        <w:rFonts w:hint="default"/>
        <w:b w:val="0"/>
        <w:i w:val="0"/>
      </w:rPr>
    </w:lvl>
    <w:lvl w:ilvl="2">
      <w:start w:val="1"/>
      <w:numFmt w:val="lowerRoman"/>
      <w:lvlText w:val="(%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3A3637"/>
    <w:multiLevelType w:val="hybridMultilevel"/>
    <w:tmpl w:val="13E0EC28"/>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6" w15:restartNumberingAfterBreak="0">
    <w:nsid w:val="45FC0E42"/>
    <w:multiLevelType w:val="hybridMultilevel"/>
    <w:tmpl w:val="E1840F7A"/>
    <w:lvl w:ilvl="0" w:tplc="AC526310">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7" w15:restartNumberingAfterBreak="0">
    <w:nsid w:val="4A816F1E"/>
    <w:multiLevelType w:val="hybridMultilevel"/>
    <w:tmpl w:val="55D2C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963028"/>
    <w:multiLevelType w:val="multilevel"/>
    <w:tmpl w:val="3BFEF52C"/>
    <w:styleLink w:val="PartyRecitals"/>
    <w:lvl w:ilvl="0">
      <w:start w:val="1"/>
      <w:numFmt w:val="decimal"/>
      <w:lvlText w:val="(%1)"/>
      <w:lvlJc w:val="left"/>
      <w:pPr>
        <w:tabs>
          <w:tab w:val="num" w:pos="720"/>
        </w:tabs>
        <w:ind w:left="720" w:hanging="720"/>
      </w:pPr>
      <w:rPr>
        <w:rFonts w:hint="default"/>
      </w:rPr>
    </w:lvl>
    <w:lvl w:ilvl="1">
      <w:start w:val="1"/>
      <w:numFmt w:val="upperLetter"/>
      <w:lvlText w:val="(%2)"/>
      <w:lvlJc w:val="left"/>
      <w:pPr>
        <w:tabs>
          <w:tab w:val="num" w:pos="720"/>
        </w:tabs>
        <w:ind w:left="720" w:hanging="72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C761B88"/>
    <w:multiLevelType w:val="hybridMultilevel"/>
    <w:tmpl w:val="24B6DAE0"/>
    <w:lvl w:ilvl="0" w:tplc="82D0C3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AC70D7"/>
    <w:multiLevelType w:val="hybridMultilevel"/>
    <w:tmpl w:val="C374BCDA"/>
    <w:lvl w:ilvl="0" w:tplc="400C88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336AFE"/>
    <w:multiLevelType w:val="hybridMultilevel"/>
    <w:tmpl w:val="A1E8B5D4"/>
    <w:lvl w:ilvl="0" w:tplc="D344946A">
      <w:start w:val="1"/>
      <w:numFmt w:val="bullet"/>
      <w:lvlText w:val=""/>
      <w:lvlJc w:val="left"/>
      <w:pPr>
        <w:ind w:left="360" w:hanging="360"/>
      </w:pPr>
      <w:rPr>
        <w:rFonts w:ascii="Symbol" w:eastAsia="Calibri" w:hAnsi="Symbol"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2" w15:restartNumberingAfterBreak="0">
    <w:nsid w:val="54E218FF"/>
    <w:multiLevelType w:val="hybridMultilevel"/>
    <w:tmpl w:val="6302BCFA"/>
    <w:lvl w:ilvl="0" w:tplc="228CAF08">
      <w:start w:val="9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7443B7"/>
    <w:multiLevelType w:val="hybridMultilevel"/>
    <w:tmpl w:val="258A9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C90AB3"/>
    <w:multiLevelType w:val="hybridMultilevel"/>
    <w:tmpl w:val="FD229D44"/>
    <w:lvl w:ilvl="0" w:tplc="3A3457C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B86614B"/>
    <w:multiLevelType w:val="hybridMultilevel"/>
    <w:tmpl w:val="A516AC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BDE1F6E"/>
    <w:multiLevelType w:val="hybridMultilevel"/>
    <w:tmpl w:val="D65C0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DD57C2"/>
    <w:multiLevelType w:val="hybridMultilevel"/>
    <w:tmpl w:val="D968E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A05867"/>
    <w:multiLevelType w:val="hybridMultilevel"/>
    <w:tmpl w:val="F9085C96"/>
    <w:lvl w:ilvl="0" w:tplc="2F7630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2C3F0B"/>
    <w:multiLevelType w:val="hybridMultilevel"/>
    <w:tmpl w:val="F2CC1588"/>
    <w:lvl w:ilvl="0" w:tplc="9F6C63BE">
      <w:start w:val="1"/>
      <w:numFmt w:val="bullet"/>
      <w:lvlText w:val="-"/>
      <w:lvlJc w:val="left"/>
      <w:pPr>
        <w:ind w:left="360" w:hanging="360"/>
      </w:pPr>
      <w:rPr>
        <w:rFonts w:ascii="Calibri" w:eastAsia="MS Mincho" w:hAnsi="Calibri" w:cs="Times New Roman"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40" w15:restartNumberingAfterBreak="0">
    <w:nsid w:val="646B1E18"/>
    <w:multiLevelType w:val="multilevel"/>
    <w:tmpl w:val="B68827B0"/>
    <w:styleLink w:val="Definitions"/>
    <w:lvl w:ilvl="0">
      <w:start w:val="1"/>
      <w:numFmt w:val="none"/>
      <w:pStyle w:val="Definition"/>
      <w:suff w:val="nothing"/>
      <w:lvlText w:val=""/>
      <w:lvlJc w:val="left"/>
      <w:pPr>
        <w:ind w:left="0" w:firstLine="0"/>
      </w:pPr>
      <w:rPr>
        <w:rFonts w:hint="default"/>
      </w:rPr>
    </w:lvl>
    <w:lvl w:ilvl="1">
      <w:start w:val="1"/>
      <w:numFmt w:val="none"/>
      <w:pStyle w:val="DefinitionText"/>
      <w:suff w:val="nothing"/>
      <w:lvlText w:val=""/>
      <w:lvlJc w:val="left"/>
      <w:pPr>
        <w:ind w:left="0" w:firstLine="0"/>
      </w:pPr>
      <w:rPr>
        <w:rFonts w:hint="default"/>
      </w:rPr>
    </w:lvl>
    <w:lvl w:ilvl="2">
      <w:start w:val="1"/>
      <w:numFmt w:val="lowerLetter"/>
      <w:pStyle w:val="Definitiona"/>
      <w:lvlText w:val="(%3)"/>
      <w:lvlJc w:val="left"/>
      <w:pPr>
        <w:tabs>
          <w:tab w:val="num" w:pos="720"/>
        </w:tabs>
        <w:ind w:left="720" w:hanging="720"/>
      </w:pPr>
      <w:rPr>
        <w:rFonts w:hint="default"/>
      </w:rPr>
    </w:lvl>
    <w:lvl w:ilvl="3">
      <w:start w:val="1"/>
      <w:numFmt w:val="lowerRoman"/>
      <w:pStyle w:val="Definitioni"/>
      <w:lvlText w:val="(%4)"/>
      <w:lvlJc w:val="left"/>
      <w:pPr>
        <w:tabs>
          <w:tab w:val="num" w:pos="1440"/>
        </w:tabs>
        <w:ind w:left="1440" w:hanging="72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1" w15:restartNumberingAfterBreak="0">
    <w:nsid w:val="648C084B"/>
    <w:multiLevelType w:val="hybridMultilevel"/>
    <w:tmpl w:val="28326C26"/>
    <w:lvl w:ilvl="0" w:tplc="4EF200B2">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A93217"/>
    <w:multiLevelType w:val="multilevel"/>
    <w:tmpl w:val="60FABA84"/>
    <w:lvl w:ilvl="0">
      <w:start w:val="1"/>
      <w:numFmt w:val="decimal"/>
      <w:lvlText w:val="%1."/>
      <w:lvlJc w:val="left"/>
      <w:pPr>
        <w:ind w:left="425" w:firstLine="0"/>
      </w:pPr>
      <w:rPr>
        <w:rFonts w:hint="default"/>
        <w:b w:val="0"/>
      </w:rPr>
    </w:lvl>
    <w:lvl w:ilvl="1">
      <w:start w:val="1"/>
      <w:numFmt w:val="lowerLetter"/>
      <w:lvlText w:val="(%2)"/>
      <w:lvlJc w:val="left"/>
      <w:pPr>
        <w:ind w:left="720" w:hanging="720"/>
      </w:pPr>
      <w:rPr>
        <w:rFonts w:hint="default"/>
        <w:b w:val="0"/>
        <w:i w:val="0"/>
      </w:rPr>
    </w:lvl>
    <w:lvl w:ilvl="2">
      <w:start w:val="1"/>
      <w:numFmt w:val="lowerRoman"/>
      <w:lvlText w:val="(%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1E7469"/>
    <w:multiLevelType w:val="hybridMultilevel"/>
    <w:tmpl w:val="706AF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537EA5"/>
    <w:multiLevelType w:val="multilevel"/>
    <w:tmpl w:val="60FABA84"/>
    <w:lvl w:ilvl="0">
      <w:start w:val="1"/>
      <w:numFmt w:val="decimal"/>
      <w:lvlText w:val="%1."/>
      <w:lvlJc w:val="left"/>
      <w:pPr>
        <w:ind w:left="425" w:firstLine="0"/>
      </w:pPr>
      <w:rPr>
        <w:rFonts w:hint="default"/>
        <w:b w:val="0"/>
      </w:rPr>
    </w:lvl>
    <w:lvl w:ilvl="1">
      <w:start w:val="1"/>
      <w:numFmt w:val="lowerLetter"/>
      <w:lvlText w:val="(%2)"/>
      <w:lvlJc w:val="left"/>
      <w:pPr>
        <w:ind w:left="720" w:hanging="720"/>
      </w:pPr>
      <w:rPr>
        <w:rFonts w:hint="default"/>
        <w:b w:val="0"/>
        <w:i w:val="0"/>
      </w:rPr>
    </w:lvl>
    <w:lvl w:ilvl="2">
      <w:start w:val="1"/>
      <w:numFmt w:val="lowerRoman"/>
      <w:lvlText w:val="(%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2FB45AC"/>
    <w:multiLevelType w:val="hybridMultilevel"/>
    <w:tmpl w:val="57F6EBC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46" w15:restartNumberingAfterBreak="0">
    <w:nsid w:val="75520A3D"/>
    <w:multiLevelType w:val="multilevel"/>
    <w:tmpl w:val="30F20072"/>
    <w:styleLink w:val="RLAgmt"/>
    <w:lvl w:ilvl="0">
      <w:start w:val="1"/>
      <w:numFmt w:val="decimal"/>
      <w:lvlText w:val="%1."/>
      <w:lvlJc w:val="left"/>
      <w:pPr>
        <w:tabs>
          <w:tab w:val="num" w:pos="720"/>
        </w:tabs>
        <w:ind w:left="720" w:hanging="720"/>
      </w:pPr>
      <w:rPr>
        <w:rFonts w:hint="default"/>
        <w:caps w:val="0"/>
        <w:strike w:val="0"/>
        <w:dstrike w:val="0"/>
        <w:vanish w:val="0"/>
        <w:color w:val="000000"/>
        <w:sz w:val="24"/>
        <w:szCs w:val="19"/>
        <w:vertAlign w:val="baseline"/>
      </w:rPr>
    </w:lvl>
    <w:lvl w:ilvl="1">
      <w:start w:val="1"/>
      <w:numFmt w:val="decimal"/>
      <w:lvlText w:val="%1.%2"/>
      <w:lvlJc w:val="left"/>
      <w:pPr>
        <w:tabs>
          <w:tab w:val="num" w:pos="720"/>
        </w:tabs>
        <w:ind w:left="720" w:hanging="720"/>
      </w:pPr>
      <w:rPr>
        <w:rFonts w:hint="default"/>
        <w:caps w:val="0"/>
        <w:strike w:val="0"/>
        <w:dstrike w:val="0"/>
        <w:vanish w:val="0"/>
        <w:color w:val="000000"/>
        <w:sz w:val="24"/>
        <w:szCs w:val="24"/>
        <w:vertAlign w:val="baseline"/>
      </w:rPr>
    </w:lvl>
    <w:lvl w:ilvl="2">
      <w:start w:val="1"/>
      <w:numFmt w:val="decimal"/>
      <w:lvlText w:val="%1.%2.%3"/>
      <w:lvlJc w:val="left"/>
      <w:pPr>
        <w:tabs>
          <w:tab w:val="num" w:pos="1440"/>
        </w:tabs>
        <w:ind w:left="1440" w:hanging="720"/>
      </w:pPr>
      <w:rPr>
        <w:rFonts w:hint="default"/>
        <w:b w:val="0"/>
        <w:i w:val="0"/>
        <w:caps w:val="0"/>
        <w:strike w:val="0"/>
        <w:dstrike w:val="0"/>
        <w:vanish w:val="0"/>
        <w:color w:val="000000"/>
        <w:sz w:val="24"/>
        <w:szCs w:val="22"/>
        <w:vertAlign w:val="baseline"/>
      </w:rPr>
    </w:lvl>
    <w:lvl w:ilvl="3">
      <w:start w:val="1"/>
      <w:numFmt w:val="lowerLetter"/>
      <w:lvlText w:val="(%4)"/>
      <w:lvlJc w:val="left"/>
      <w:pPr>
        <w:tabs>
          <w:tab w:val="num" w:pos="2160"/>
        </w:tabs>
        <w:ind w:left="2160" w:hanging="720"/>
      </w:pPr>
      <w:rPr>
        <w:rFonts w:hint="default"/>
        <w:b w:val="0"/>
        <w:i w:val="0"/>
        <w:caps w:val="0"/>
        <w:strike w:val="0"/>
        <w:dstrike w:val="0"/>
        <w:vanish w:val="0"/>
        <w:color w:val="000000"/>
        <w:sz w:val="24"/>
        <w:szCs w:val="22"/>
        <w:vertAlign w:val="baseline"/>
      </w:rPr>
    </w:lvl>
    <w:lvl w:ilvl="4">
      <w:start w:val="1"/>
      <w:numFmt w:val="lowerRoman"/>
      <w:lvlText w:val="(%5)"/>
      <w:lvlJc w:val="left"/>
      <w:pPr>
        <w:tabs>
          <w:tab w:val="num" w:pos="2880"/>
        </w:tabs>
        <w:ind w:left="2880" w:hanging="720"/>
      </w:pPr>
      <w:rPr>
        <w:rFonts w:hint="default"/>
        <w:b w:val="0"/>
        <w:i w:val="0"/>
        <w:caps w:val="0"/>
        <w:strike w:val="0"/>
        <w:dstrike w:val="0"/>
        <w:vanish w:val="0"/>
        <w:color w:val="000000"/>
        <w:sz w:val="24"/>
        <w:szCs w:val="24"/>
        <w:vertAlign w:val="baseline"/>
      </w:rPr>
    </w:lvl>
    <w:lvl w:ilvl="5">
      <w:start w:val="1"/>
      <w:numFmt w:val="upperLetter"/>
      <w:lvlText w:val="(%6)"/>
      <w:lvlJc w:val="left"/>
      <w:pPr>
        <w:tabs>
          <w:tab w:val="num" w:pos="3600"/>
        </w:tabs>
        <w:ind w:left="3600" w:hanging="720"/>
      </w:pPr>
      <w:rPr>
        <w:rFonts w:hint="default"/>
        <w:b w:val="0"/>
        <w:i w:val="0"/>
        <w:caps w:val="0"/>
        <w:strike w:val="0"/>
        <w:dstrike w:val="0"/>
        <w:vanish w:val="0"/>
        <w:color w:val="000000"/>
        <w:sz w:val="24"/>
        <w:szCs w:val="24"/>
        <w:vertAlign w:val="baseline"/>
      </w:rPr>
    </w:lvl>
    <w:lvl w:ilvl="6">
      <w:start w:val="1"/>
      <w:numFmt w:val="decimal"/>
      <w:lvlText w:val="(%7)"/>
      <w:lvlJc w:val="left"/>
      <w:pPr>
        <w:tabs>
          <w:tab w:val="num" w:pos="4320"/>
        </w:tabs>
        <w:ind w:left="4320" w:hanging="720"/>
      </w:pPr>
      <w:rPr>
        <w:rFonts w:hint="default"/>
        <w:b w:val="0"/>
        <w:i w:val="0"/>
        <w:caps w:val="0"/>
        <w:strike w:val="0"/>
        <w:dstrike w:val="0"/>
        <w:vanish w:val="0"/>
        <w:color w:val="000000"/>
        <w:sz w:val="24"/>
        <w:szCs w:val="24"/>
        <w:vertAlign w:val="baseline"/>
      </w:rPr>
    </w:lvl>
    <w:lvl w:ilvl="7">
      <w:start w:val="1"/>
      <w:numFmt w:val="upperRoman"/>
      <w:lvlText w:val="(%8)"/>
      <w:lvlJc w:val="left"/>
      <w:pPr>
        <w:tabs>
          <w:tab w:val="num" w:pos="5040"/>
        </w:tabs>
        <w:ind w:left="5040" w:hanging="720"/>
      </w:pPr>
      <w:rPr>
        <w:rFonts w:hint="default"/>
        <w:b w:val="0"/>
        <w:i w:val="0"/>
        <w:caps w:val="0"/>
        <w:strike w:val="0"/>
        <w:dstrike w:val="0"/>
        <w:vanish w:val="0"/>
        <w:color w:val="000000"/>
        <w:sz w:val="22"/>
        <w:szCs w:val="20"/>
        <w:vertAlign w:val="baseline"/>
      </w:rPr>
    </w:lvl>
    <w:lvl w:ilvl="8">
      <w:start w:val="1"/>
      <w:numFmt w:val="none"/>
      <w:lvlText w:val=""/>
      <w:lvlJc w:val="left"/>
      <w:pPr>
        <w:tabs>
          <w:tab w:val="num" w:pos="6480"/>
        </w:tabs>
        <w:ind w:left="6480" w:hanging="720"/>
      </w:pPr>
      <w:rPr>
        <w:rFonts w:ascii="Arial" w:hAnsi="Arial" w:hint="default"/>
        <w:b w:val="0"/>
        <w:i w:val="0"/>
        <w:caps w:val="0"/>
        <w:strike w:val="0"/>
        <w:dstrike w:val="0"/>
        <w:vanish w:val="0"/>
        <w:color w:val="000000"/>
        <w:sz w:val="22"/>
        <w:szCs w:val="20"/>
        <w:vertAlign w:val="baseline"/>
      </w:rPr>
    </w:lvl>
  </w:abstractNum>
  <w:abstractNum w:abstractNumId="47" w15:restartNumberingAfterBreak="0">
    <w:nsid w:val="7B831899"/>
    <w:multiLevelType w:val="hybridMultilevel"/>
    <w:tmpl w:val="D9D457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CD37C84"/>
    <w:multiLevelType w:val="hybridMultilevel"/>
    <w:tmpl w:val="36C46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DAA3184"/>
    <w:multiLevelType w:val="multilevel"/>
    <w:tmpl w:val="B5003B0C"/>
    <w:lvl w:ilvl="0">
      <w:start w:val="1"/>
      <w:numFmt w:val="decimal"/>
      <w:lvlText w:val="%1."/>
      <w:lvlJc w:val="left"/>
      <w:pPr>
        <w:ind w:left="425" w:firstLine="0"/>
      </w:pPr>
      <w:rPr>
        <w:rFonts w:hint="default"/>
        <w:b w:val="0"/>
      </w:rPr>
    </w:lvl>
    <w:lvl w:ilvl="1">
      <w:start w:val="1"/>
      <w:numFmt w:val="lowerLetter"/>
      <w:lvlText w:val="(%2)"/>
      <w:lvlJc w:val="left"/>
      <w:pPr>
        <w:ind w:left="720" w:hanging="720"/>
      </w:pPr>
      <w:rPr>
        <w:rFonts w:hint="default"/>
        <w:b w:val="0"/>
        <w:i w:val="0"/>
      </w:rPr>
    </w:lvl>
    <w:lvl w:ilvl="2">
      <w:start w:val="1"/>
      <w:numFmt w:val="lowerRoman"/>
      <w:lvlText w:val="(%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62354180">
    <w:abstractNumId w:val="28"/>
  </w:num>
  <w:num w:numId="2" w16cid:durableId="2072651725">
    <w:abstractNumId w:val="40"/>
  </w:num>
  <w:num w:numId="3" w16cid:durableId="121115962">
    <w:abstractNumId w:val="46"/>
  </w:num>
  <w:num w:numId="4" w16cid:durableId="2065520189">
    <w:abstractNumId w:val="39"/>
  </w:num>
  <w:num w:numId="5" w16cid:durableId="342975357">
    <w:abstractNumId w:val="14"/>
  </w:num>
  <w:num w:numId="6" w16cid:durableId="69234491">
    <w:abstractNumId w:val="6"/>
  </w:num>
  <w:num w:numId="7" w16cid:durableId="1889876976">
    <w:abstractNumId w:val="4"/>
  </w:num>
  <w:num w:numId="8" w16cid:durableId="208274230">
    <w:abstractNumId w:val="5"/>
  </w:num>
  <w:num w:numId="9" w16cid:durableId="932517743">
    <w:abstractNumId w:val="3"/>
  </w:num>
  <w:num w:numId="10" w16cid:durableId="183833824">
    <w:abstractNumId w:val="2"/>
  </w:num>
  <w:num w:numId="11" w16cid:durableId="1814178693">
    <w:abstractNumId w:val="1"/>
  </w:num>
  <w:num w:numId="12" w16cid:durableId="240605123">
    <w:abstractNumId w:val="0"/>
  </w:num>
  <w:num w:numId="13" w16cid:durableId="1819570949">
    <w:abstractNumId w:val="17"/>
  </w:num>
  <w:num w:numId="14" w16cid:durableId="1800302615">
    <w:abstractNumId w:val="20"/>
  </w:num>
  <w:num w:numId="15" w16cid:durableId="305358215">
    <w:abstractNumId w:val="35"/>
  </w:num>
  <w:num w:numId="16" w16cid:durableId="399056640">
    <w:abstractNumId w:val="16"/>
  </w:num>
  <w:num w:numId="17" w16cid:durableId="557126717">
    <w:abstractNumId w:val="12"/>
  </w:num>
  <w:num w:numId="18" w16cid:durableId="1753693895">
    <w:abstractNumId w:val="47"/>
  </w:num>
  <w:num w:numId="19" w16cid:durableId="678313699">
    <w:abstractNumId w:val="25"/>
  </w:num>
  <w:num w:numId="20" w16cid:durableId="1969318896">
    <w:abstractNumId w:val="9"/>
  </w:num>
  <w:num w:numId="21" w16cid:durableId="75711625">
    <w:abstractNumId w:val="21"/>
  </w:num>
  <w:num w:numId="22" w16cid:durableId="1780371567">
    <w:abstractNumId w:val="8"/>
  </w:num>
  <w:num w:numId="23" w16cid:durableId="319237318">
    <w:abstractNumId w:val="42"/>
  </w:num>
  <w:num w:numId="24" w16cid:durableId="1546483986">
    <w:abstractNumId w:val="49"/>
  </w:num>
  <w:num w:numId="25" w16cid:durableId="346323504">
    <w:abstractNumId w:val="24"/>
  </w:num>
  <w:num w:numId="26" w16cid:durableId="1440030389">
    <w:abstractNumId w:val="44"/>
  </w:num>
  <w:num w:numId="27" w16cid:durableId="1742555824">
    <w:abstractNumId w:val="31"/>
  </w:num>
  <w:num w:numId="28" w16cid:durableId="1046953934">
    <w:abstractNumId w:val="36"/>
  </w:num>
  <w:num w:numId="29" w16cid:durableId="619141434">
    <w:abstractNumId w:val="29"/>
  </w:num>
  <w:num w:numId="30" w16cid:durableId="770515606">
    <w:abstractNumId w:val="32"/>
  </w:num>
  <w:num w:numId="31" w16cid:durableId="1965384216">
    <w:abstractNumId w:val="41"/>
  </w:num>
  <w:num w:numId="32" w16cid:durableId="575015178">
    <w:abstractNumId w:val="15"/>
  </w:num>
  <w:num w:numId="33" w16cid:durableId="991713616">
    <w:abstractNumId w:val="22"/>
  </w:num>
  <w:num w:numId="34" w16cid:durableId="437602897">
    <w:abstractNumId w:val="11"/>
  </w:num>
  <w:num w:numId="35" w16cid:durableId="730426151">
    <w:abstractNumId w:val="18"/>
  </w:num>
  <w:num w:numId="36" w16cid:durableId="345600368">
    <w:abstractNumId w:val="10"/>
  </w:num>
  <w:num w:numId="37" w16cid:durableId="1261138666">
    <w:abstractNumId w:val="38"/>
  </w:num>
  <w:num w:numId="38" w16cid:durableId="712190490">
    <w:abstractNumId w:val="45"/>
  </w:num>
  <w:num w:numId="39" w16cid:durableId="617222721">
    <w:abstractNumId w:val="19"/>
  </w:num>
  <w:num w:numId="40" w16cid:durableId="774592690">
    <w:abstractNumId w:val="13"/>
  </w:num>
  <w:num w:numId="41" w16cid:durableId="1177844534">
    <w:abstractNumId w:val="37"/>
  </w:num>
  <w:num w:numId="42" w16cid:durableId="1261335864">
    <w:abstractNumId w:val="33"/>
  </w:num>
  <w:num w:numId="43" w16cid:durableId="1405227552">
    <w:abstractNumId w:val="30"/>
  </w:num>
  <w:num w:numId="44" w16cid:durableId="2030834874">
    <w:abstractNumId w:val="43"/>
  </w:num>
  <w:num w:numId="45" w16cid:durableId="85811936">
    <w:abstractNumId w:val="27"/>
  </w:num>
  <w:num w:numId="46" w16cid:durableId="1585144804">
    <w:abstractNumId w:val="48"/>
  </w:num>
  <w:num w:numId="47" w16cid:durableId="1045644426">
    <w:abstractNumId w:val="34"/>
  </w:num>
  <w:num w:numId="48" w16cid:durableId="1761828155">
    <w:abstractNumId w:val="7"/>
  </w:num>
  <w:num w:numId="49" w16cid:durableId="736974135">
    <w:abstractNumId w:val="26"/>
  </w:num>
  <w:num w:numId="50" w16cid:durableId="9871943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iant Law">
    <w15:presenceInfo w15:providerId="None" w15:userId="Radiant Law"/>
  </w15:person>
  <w15:person w15:author="Cosi">
    <w15:presenceInfo w15:providerId="None" w15:userId="Co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1A"/>
    <w:rsid w:val="00001666"/>
    <w:rsid w:val="00005E31"/>
    <w:rsid w:val="00006650"/>
    <w:rsid w:val="0001783B"/>
    <w:rsid w:val="00017D69"/>
    <w:rsid w:val="00021D55"/>
    <w:rsid w:val="00022566"/>
    <w:rsid w:val="00022CEB"/>
    <w:rsid w:val="000250C3"/>
    <w:rsid w:val="00031C7F"/>
    <w:rsid w:val="0003281D"/>
    <w:rsid w:val="000341EB"/>
    <w:rsid w:val="00046F1E"/>
    <w:rsid w:val="0005639B"/>
    <w:rsid w:val="0006259B"/>
    <w:rsid w:val="00063D10"/>
    <w:rsid w:val="000663C6"/>
    <w:rsid w:val="0006658B"/>
    <w:rsid w:val="0006733F"/>
    <w:rsid w:val="000709E6"/>
    <w:rsid w:val="00071CEF"/>
    <w:rsid w:val="0007556E"/>
    <w:rsid w:val="00082355"/>
    <w:rsid w:val="00083C2E"/>
    <w:rsid w:val="000917AD"/>
    <w:rsid w:val="00094A61"/>
    <w:rsid w:val="00094D3F"/>
    <w:rsid w:val="00096539"/>
    <w:rsid w:val="000A3332"/>
    <w:rsid w:val="000A3598"/>
    <w:rsid w:val="000A65F7"/>
    <w:rsid w:val="000A7830"/>
    <w:rsid w:val="000A7948"/>
    <w:rsid w:val="000B1532"/>
    <w:rsid w:val="000B6A23"/>
    <w:rsid w:val="000C1F81"/>
    <w:rsid w:val="000C64F2"/>
    <w:rsid w:val="000D3E43"/>
    <w:rsid w:val="000D492E"/>
    <w:rsid w:val="000D6EA2"/>
    <w:rsid w:val="000E11D0"/>
    <w:rsid w:val="000E2113"/>
    <w:rsid w:val="000E3946"/>
    <w:rsid w:val="000E4A46"/>
    <w:rsid w:val="000E552E"/>
    <w:rsid w:val="000E573B"/>
    <w:rsid w:val="000F1401"/>
    <w:rsid w:val="000F1465"/>
    <w:rsid w:val="000F218F"/>
    <w:rsid w:val="00102AB8"/>
    <w:rsid w:val="001117D7"/>
    <w:rsid w:val="00116B59"/>
    <w:rsid w:val="001172F6"/>
    <w:rsid w:val="0012037D"/>
    <w:rsid w:val="0012517D"/>
    <w:rsid w:val="001274EA"/>
    <w:rsid w:val="001325C3"/>
    <w:rsid w:val="00132B0B"/>
    <w:rsid w:val="00134372"/>
    <w:rsid w:val="00135018"/>
    <w:rsid w:val="001379E1"/>
    <w:rsid w:val="001421B2"/>
    <w:rsid w:val="00142C13"/>
    <w:rsid w:val="00143137"/>
    <w:rsid w:val="001456BA"/>
    <w:rsid w:val="001467E8"/>
    <w:rsid w:val="001515BC"/>
    <w:rsid w:val="00153078"/>
    <w:rsid w:val="0015325E"/>
    <w:rsid w:val="001558C2"/>
    <w:rsid w:val="00162D51"/>
    <w:rsid w:val="001652FB"/>
    <w:rsid w:val="001655AD"/>
    <w:rsid w:val="00165873"/>
    <w:rsid w:val="0016621A"/>
    <w:rsid w:val="00166C60"/>
    <w:rsid w:val="00171724"/>
    <w:rsid w:val="001727DA"/>
    <w:rsid w:val="00174249"/>
    <w:rsid w:val="00177791"/>
    <w:rsid w:val="001818D5"/>
    <w:rsid w:val="00182BBF"/>
    <w:rsid w:val="00183101"/>
    <w:rsid w:val="001835D0"/>
    <w:rsid w:val="001918AD"/>
    <w:rsid w:val="00196F74"/>
    <w:rsid w:val="00196F7D"/>
    <w:rsid w:val="001A0A30"/>
    <w:rsid w:val="001A18A5"/>
    <w:rsid w:val="001A3E04"/>
    <w:rsid w:val="001A7B3C"/>
    <w:rsid w:val="001B5D90"/>
    <w:rsid w:val="001B7D03"/>
    <w:rsid w:val="001C0880"/>
    <w:rsid w:val="001C1A13"/>
    <w:rsid w:val="001C2123"/>
    <w:rsid w:val="001C38C7"/>
    <w:rsid w:val="001C528F"/>
    <w:rsid w:val="001C7488"/>
    <w:rsid w:val="001D57A7"/>
    <w:rsid w:val="001D7A93"/>
    <w:rsid w:val="001E05E5"/>
    <w:rsid w:val="001E0FA4"/>
    <w:rsid w:val="001E2D63"/>
    <w:rsid w:val="001E3830"/>
    <w:rsid w:val="001E4499"/>
    <w:rsid w:val="001E7D4B"/>
    <w:rsid w:val="001F1018"/>
    <w:rsid w:val="001F198C"/>
    <w:rsid w:val="001F488A"/>
    <w:rsid w:val="002016BB"/>
    <w:rsid w:val="00203848"/>
    <w:rsid w:val="0020757D"/>
    <w:rsid w:val="00207A22"/>
    <w:rsid w:val="002162A2"/>
    <w:rsid w:val="00216D9D"/>
    <w:rsid w:val="0022045D"/>
    <w:rsid w:val="00225F5E"/>
    <w:rsid w:val="00230A3E"/>
    <w:rsid w:val="0023379E"/>
    <w:rsid w:val="002356E0"/>
    <w:rsid w:val="00236414"/>
    <w:rsid w:val="0023726B"/>
    <w:rsid w:val="00241E67"/>
    <w:rsid w:val="00242AE3"/>
    <w:rsid w:val="00244006"/>
    <w:rsid w:val="00245419"/>
    <w:rsid w:val="0024558E"/>
    <w:rsid w:val="00252001"/>
    <w:rsid w:val="00254477"/>
    <w:rsid w:val="002549FA"/>
    <w:rsid w:val="00254A93"/>
    <w:rsid w:val="002551C8"/>
    <w:rsid w:val="00255C6D"/>
    <w:rsid w:val="0025613C"/>
    <w:rsid w:val="002564DD"/>
    <w:rsid w:val="00257881"/>
    <w:rsid w:val="00260645"/>
    <w:rsid w:val="00266E97"/>
    <w:rsid w:val="0027000D"/>
    <w:rsid w:val="0027093F"/>
    <w:rsid w:val="00272761"/>
    <w:rsid w:val="002738DA"/>
    <w:rsid w:val="00274322"/>
    <w:rsid w:val="00281F22"/>
    <w:rsid w:val="00287703"/>
    <w:rsid w:val="0029180F"/>
    <w:rsid w:val="0029286D"/>
    <w:rsid w:val="002936CE"/>
    <w:rsid w:val="002A55AB"/>
    <w:rsid w:val="002A5F57"/>
    <w:rsid w:val="002A7B8B"/>
    <w:rsid w:val="002B2DC5"/>
    <w:rsid w:val="002B5F47"/>
    <w:rsid w:val="002C2D86"/>
    <w:rsid w:val="002C579A"/>
    <w:rsid w:val="002C5896"/>
    <w:rsid w:val="002C5CF1"/>
    <w:rsid w:val="002C7348"/>
    <w:rsid w:val="002C7BE2"/>
    <w:rsid w:val="002D183D"/>
    <w:rsid w:val="002D2FBE"/>
    <w:rsid w:val="002D5194"/>
    <w:rsid w:val="002D5935"/>
    <w:rsid w:val="002D699C"/>
    <w:rsid w:val="002E3193"/>
    <w:rsid w:val="002F071E"/>
    <w:rsid w:val="002F64D4"/>
    <w:rsid w:val="002F65F4"/>
    <w:rsid w:val="002F7FEA"/>
    <w:rsid w:val="00300CE7"/>
    <w:rsid w:val="0030313C"/>
    <w:rsid w:val="00303E71"/>
    <w:rsid w:val="00306712"/>
    <w:rsid w:val="00311827"/>
    <w:rsid w:val="00312724"/>
    <w:rsid w:val="00314370"/>
    <w:rsid w:val="00314A9C"/>
    <w:rsid w:val="00316636"/>
    <w:rsid w:val="00320F26"/>
    <w:rsid w:val="00334677"/>
    <w:rsid w:val="003359F5"/>
    <w:rsid w:val="00341B29"/>
    <w:rsid w:val="0034322E"/>
    <w:rsid w:val="00343253"/>
    <w:rsid w:val="00343326"/>
    <w:rsid w:val="00343DCA"/>
    <w:rsid w:val="00344155"/>
    <w:rsid w:val="00347A38"/>
    <w:rsid w:val="00350C5A"/>
    <w:rsid w:val="0035267F"/>
    <w:rsid w:val="00353FC6"/>
    <w:rsid w:val="00354B02"/>
    <w:rsid w:val="00355E16"/>
    <w:rsid w:val="00356B76"/>
    <w:rsid w:val="00357B3F"/>
    <w:rsid w:val="00363B07"/>
    <w:rsid w:val="00365502"/>
    <w:rsid w:val="00365553"/>
    <w:rsid w:val="003717DD"/>
    <w:rsid w:val="0037232B"/>
    <w:rsid w:val="00373EFB"/>
    <w:rsid w:val="00375C7B"/>
    <w:rsid w:val="003774D8"/>
    <w:rsid w:val="00381D8F"/>
    <w:rsid w:val="003838D8"/>
    <w:rsid w:val="0038449F"/>
    <w:rsid w:val="00384D0C"/>
    <w:rsid w:val="00397A69"/>
    <w:rsid w:val="003A597A"/>
    <w:rsid w:val="003A78D1"/>
    <w:rsid w:val="003B0924"/>
    <w:rsid w:val="003B0F01"/>
    <w:rsid w:val="003B3E13"/>
    <w:rsid w:val="003B6B24"/>
    <w:rsid w:val="003C1B01"/>
    <w:rsid w:val="003C230A"/>
    <w:rsid w:val="003C2930"/>
    <w:rsid w:val="003C2BAB"/>
    <w:rsid w:val="003C5ACC"/>
    <w:rsid w:val="003D2804"/>
    <w:rsid w:val="003D36A0"/>
    <w:rsid w:val="003D41A8"/>
    <w:rsid w:val="003D60D5"/>
    <w:rsid w:val="003E08AB"/>
    <w:rsid w:val="003E1157"/>
    <w:rsid w:val="003E1322"/>
    <w:rsid w:val="003E1FAA"/>
    <w:rsid w:val="003E25C2"/>
    <w:rsid w:val="003E41FE"/>
    <w:rsid w:val="003E6CFF"/>
    <w:rsid w:val="003F2FCE"/>
    <w:rsid w:val="003F39B6"/>
    <w:rsid w:val="003F405E"/>
    <w:rsid w:val="003F6583"/>
    <w:rsid w:val="003F756A"/>
    <w:rsid w:val="0040446C"/>
    <w:rsid w:val="00410C74"/>
    <w:rsid w:val="0041103D"/>
    <w:rsid w:val="00412A7E"/>
    <w:rsid w:val="00412E45"/>
    <w:rsid w:val="00413F2F"/>
    <w:rsid w:val="00416457"/>
    <w:rsid w:val="004177F5"/>
    <w:rsid w:val="0042546F"/>
    <w:rsid w:val="00426188"/>
    <w:rsid w:val="00426605"/>
    <w:rsid w:val="00427CD0"/>
    <w:rsid w:val="00430CF2"/>
    <w:rsid w:val="00440DC4"/>
    <w:rsid w:val="00441C3E"/>
    <w:rsid w:val="004439C9"/>
    <w:rsid w:val="00444344"/>
    <w:rsid w:val="00447146"/>
    <w:rsid w:val="00447174"/>
    <w:rsid w:val="004501C0"/>
    <w:rsid w:val="0045192C"/>
    <w:rsid w:val="00453D60"/>
    <w:rsid w:val="00454665"/>
    <w:rsid w:val="00454B6C"/>
    <w:rsid w:val="00457011"/>
    <w:rsid w:val="00460773"/>
    <w:rsid w:val="0046297A"/>
    <w:rsid w:val="00463AE7"/>
    <w:rsid w:val="0046799C"/>
    <w:rsid w:val="0047164C"/>
    <w:rsid w:val="0047470B"/>
    <w:rsid w:val="00477F6D"/>
    <w:rsid w:val="00480697"/>
    <w:rsid w:val="00483D36"/>
    <w:rsid w:val="00485856"/>
    <w:rsid w:val="00487C00"/>
    <w:rsid w:val="00490CD1"/>
    <w:rsid w:val="00492308"/>
    <w:rsid w:val="004A4970"/>
    <w:rsid w:val="004A4F32"/>
    <w:rsid w:val="004A5299"/>
    <w:rsid w:val="004A5826"/>
    <w:rsid w:val="004A6488"/>
    <w:rsid w:val="004A67F4"/>
    <w:rsid w:val="004B0748"/>
    <w:rsid w:val="004B4A20"/>
    <w:rsid w:val="004B5DA4"/>
    <w:rsid w:val="004C0304"/>
    <w:rsid w:val="004C0C5F"/>
    <w:rsid w:val="004C764D"/>
    <w:rsid w:val="004C7672"/>
    <w:rsid w:val="004D0942"/>
    <w:rsid w:val="004D3863"/>
    <w:rsid w:val="004D3EF9"/>
    <w:rsid w:val="004D51B8"/>
    <w:rsid w:val="004D5230"/>
    <w:rsid w:val="004D6067"/>
    <w:rsid w:val="004D7F9D"/>
    <w:rsid w:val="004E0CEC"/>
    <w:rsid w:val="004E2C6A"/>
    <w:rsid w:val="004E4D89"/>
    <w:rsid w:val="004E555E"/>
    <w:rsid w:val="004F0BE9"/>
    <w:rsid w:val="004F2DCD"/>
    <w:rsid w:val="004F3A8E"/>
    <w:rsid w:val="004F509C"/>
    <w:rsid w:val="004F6B7A"/>
    <w:rsid w:val="00502D63"/>
    <w:rsid w:val="005074D2"/>
    <w:rsid w:val="005107D5"/>
    <w:rsid w:val="00511EC1"/>
    <w:rsid w:val="005139D6"/>
    <w:rsid w:val="0051647A"/>
    <w:rsid w:val="00525D8E"/>
    <w:rsid w:val="005267DB"/>
    <w:rsid w:val="00527420"/>
    <w:rsid w:val="00530928"/>
    <w:rsid w:val="00531B8D"/>
    <w:rsid w:val="005322C0"/>
    <w:rsid w:val="005338BD"/>
    <w:rsid w:val="00535BD1"/>
    <w:rsid w:val="0054140E"/>
    <w:rsid w:val="005414FF"/>
    <w:rsid w:val="0054316D"/>
    <w:rsid w:val="00550A95"/>
    <w:rsid w:val="00551F58"/>
    <w:rsid w:val="00554B5A"/>
    <w:rsid w:val="00555053"/>
    <w:rsid w:val="00557CF9"/>
    <w:rsid w:val="0056415E"/>
    <w:rsid w:val="00565E3D"/>
    <w:rsid w:val="00566C65"/>
    <w:rsid w:val="005724A8"/>
    <w:rsid w:val="0057336C"/>
    <w:rsid w:val="00574BCA"/>
    <w:rsid w:val="005775CD"/>
    <w:rsid w:val="00582153"/>
    <w:rsid w:val="0058326E"/>
    <w:rsid w:val="00593DBD"/>
    <w:rsid w:val="005A07F5"/>
    <w:rsid w:val="005A767C"/>
    <w:rsid w:val="005B078F"/>
    <w:rsid w:val="005B18A5"/>
    <w:rsid w:val="005B37D1"/>
    <w:rsid w:val="005B426B"/>
    <w:rsid w:val="005B44EF"/>
    <w:rsid w:val="005B50F0"/>
    <w:rsid w:val="005C4488"/>
    <w:rsid w:val="005C5287"/>
    <w:rsid w:val="005C6E8D"/>
    <w:rsid w:val="005C6F8C"/>
    <w:rsid w:val="005D0C6C"/>
    <w:rsid w:val="005D1D6E"/>
    <w:rsid w:val="005D2739"/>
    <w:rsid w:val="005D2FEB"/>
    <w:rsid w:val="005D7B20"/>
    <w:rsid w:val="005E0D42"/>
    <w:rsid w:val="005E6AD6"/>
    <w:rsid w:val="005F1B95"/>
    <w:rsid w:val="005F221E"/>
    <w:rsid w:val="005F5F85"/>
    <w:rsid w:val="0060054F"/>
    <w:rsid w:val="00601321"/>
    <w:rsid w:val="0060466D"/>
    <w:rsid w:val="0061014A"/>
    <w:rsid w:val="0061561B"/>
    <w:rsid w:val="006170EA"/>
    <w:rsid w:val="00627126"/>
    <w:rsid w:val="00627639"/>
    <w:rsid w:val="006304EB"/>
    <w:rsid w:val="00635AB1"/>
    <w:rsid w:val="00640070"/>
    <w:rsid w:val="006402C8"/>
    <w:rsid w:val="006475A0"/>
    <w:rsid w:val="00652610"/>
    <w:rsid w:val="0065289D"/>
    <w:rsid w:val="00653257"/>
    <w:rsid w:val="00653504"/>
    <w:rsid w:val="00656765"/>
    <w:rsid w:val="00660B04"/>
    <w:rsid w:val="00664ECB"/>
    <w:rsid w:val="00665EB1"/>
    <w:rsid w:val="00670597"/>
    <w:rsid w:val="00672A59"/>
    <w:rsid w:val="006730A5"/>
    <w:rsid w:val="0067635E"/>
    <w:rsid w:val="0067784B"/>
    <w:rsid w:val="006838A3"/>
    <w:rsid w:val="0068694E"/>
    <w:rsid w:val="00686C69"/>
    <w:rsid w:val="00697DC7"/>
    <w:rsid w:val="006A3830"/>
    <w:rsid w:val="006A65D8"/>
    <w:rsid w:val="006A671A"/>
    <w:rsid w:val="006B35AC"/>
    <w:rsid w:val="006B4A50"/>
    <w:rsid w:val="006C1FD0"/>
    <w:rsid w:val="006C42B0"/>
    <w:rsid w:val="006D3861"/>
    <w:rsid w:val="006D3B96"/>
    <w:rsid w:val="006E04EC"/>
    <w:rsid w:val="006E0F2B"/>
    <w:rsid w:val="006E1AC5"/>
    <w:rsid w:val="006E2E44"/>
    <w:rsid w:val="006E666B"/>
    <w:rsid w:val="006F19E7"/>
    <w:rsid w:val="006F4B72"/>
    <w:rsid w:val="00700A7B"/>
    <w:rsid w:val="00702875"/>
    <w:rsid w:val="0070688C"/>
    <w:rsid w:val="007076A5"/>
    <w:rsid w:val="0071139C"/>
    <w:rsid w:val="007113A2"/>
    <w:rsid w:val="00712765"/>
    <w:rsid w:val="00722124"/>
    <w:rsid w:val="00722C65"/>
    <w:rsid w:val="0072378D"/>
    <w:rsid w:val="00724062"/>
    <w:rsid w:val="007249EB"/>
    <w:rsid w:val="00725CC8"/>
    <w:rsid w:val="00734466"/>
    <w:rsid w:val="00736B45"/>
    <w:rsid w:val="00740F65"/>
    <w:rsid w:val="00744B7C"/>
    <w:rsid w:val="00745A07"/>
    <w:rsid w:val="00751F04"/>
    <w:rsid w:val="00753FC2"/>
    <w:rsid w:val="0075707E"/>
    <w:rsid w:val="007602BB"/>
    <w:rsid w:val="007625D8"/>
    <w:rsid w:val="00762B9F"/>
    <w:rsid w:val="0076467F"/>
    <w:rsid w:val="00766BC2"/>
    <w:rsid w:val="00767862"/>
    <w:rsid w:val="007704AE"/>
    <w:rsid w:val="00771CFF"/>
    <w:rsid w:val="00772769"/>
    <w:rsid w:val="00773654"/>
    <w:rsid w:val="0077560D"/>
    <w:rsid w:val="0078189F"/>
    <w:rsid w:val="007827FF"/>
    <w:rsid w:val="00783C71"/>
    <w:rsid w:val="00784018"/>
    <w:rsid w:val="0079223E"/>
    <w:rsid w:val="007A2742"/>
    <w:rsid w:val="007A3DBE"/>
    <w:rsid w:val="007A7F41"/>
    <w:rsid w:val="007B2337"/>
    <w:rsid w:val="007B7918"/>
    <w:rsid w:val="007C3329"/>
    <w:rsid w:val="007D2140"/>
    <w:rsid w:val="007D6D06"/>
    <w:rsid w:val="007D6EBD"/>
    <w:rsid w:val="007D7001"/>
    <w:rsid w:val="007E7147"/>
    <w:rsid w:val="007F04EA"/>
    <w:rsid w:val="007F20DF"/>
    <w:rsid w:val="007F4221"/>
    <w:rsid w:val="007F4B64"/>
    <w:rsid w:val="007F769F"/>
    <w:rsid w:val="007F7AE2"/>
    <w:rsid w:val="008021DB"/>
    <w:rsid w:val="008070EB"/>
    <w:rsid w:val="00810A34"/>
    <w:rsid w:val="00816144"/>
    <w:rsid w:val="008162FA"/>
    <w:rsid w:val="00816E25"/>
    <w:rsid w:val="00817C3F"/>
    <w:rsid w:val="00824B4E"/>
    <w:rsid w:val="008308F0"/>
    <w:rsid w:val="008311B6"/>
    <w:rsid w:val="00832D50"/>
    <w:rsid w:val="00833577"/>
    <w:rsid w:val="008365E5"/>
    <w:rsid w:val="00842051"/>
    <w:rsid w:val="0084334F"/>
    <w:rsid w:val="008444F3"/>
    <w:rsid w:val="008449AD"/>
    <w:rsid w:val="008466F9"/>
    <w:rsid w:val="0085161D"/>
    <w:rsid w:val="00853B45"/>
    <w:rsid w:val="00863A29"/>
    <w:rsid w:val="00871187"/>
    <w:rsid w:val="00872125"/>
    <w:rsid w:val="008739B0"/>
    <w:rsid w:val="008752E6"/>
    <w:rsid w:val="00875C6D"/>
    <w:rsid w:val="00875C6F"/>
    <w:rsid w:val="00886C17"/>
    <w:rsid w:val="00887E1F"/>
    <w:rsid w:val="008935ED"/>
    <w:rsid w:val="008967E6"/>
    <w:rsid w:val="008A29AE"/>
    <w:rsid w:val="008A5F71"/>
    <w:rsid w:val="008B0132"/>
    <w:rsid w:val="008B2D5C"/>
    <w:rsid w:val="008B2DF8"/>
    <w:rsid w:val="008B3D8C"/>
    <w:rsid w:val="008B5242"/>
    <w:rsid w:val="008B65C6"/>
    <w:rsid w:val="008B7640"/>
    <w:rsid w:val="008C46C1"/>
    <w:rsid w:val="008C5882"/>
    <w:rsid w:val="008C59D5"/>
    <w:rsid w:val="008C7E7A"/>
    <w:rsid w:val="008D083D"/>
    <w:rsid w:val="008D0D1D"/>
    <w:rsid w:val="008D7E7E"/>
    <w:rsid w:val="008E2F7C"/>
    <w:rsid w:val="008E501B"/>
    <w:rsid w:val="008F07CC"/>
    <w:rsid w:val="008F2F81"/>
    <w:rsid w:val="008F4675"/>
    <w:rsid w:val="00900E5F"/>
    <w:rsid w:val="00902A91"/>
    <w:rsid w:val="0090417E"/>
    <w:rsid w:val="00905A10"/>
    <w:rsid w:val="009124F0"/>
    <w:rsid w:val="00914A81"/>
    <w:rsid w:val="00921E23"/>
    <w:rsid w:val="009278E0"/>
    <w:rsid w:val="00930C07"/>
    <w:rsid w:val="00934C62"/>
    <w:rsid w:val="00936C44"/>
    <w:rsid w:val="0093714C"/>
    <w:rsid w:val="0094145A"/>
    <w:rsid w:val="009415B4"/>
    <w:rsid w:val="009444B2"/>
    <w:rsid w:val="00960254"/>
    <w:rsid w:val="00961978"/>
    <w:rsid w:val="00961D3F"/>
    <w:rsid w:val="00967DEC"/>
    <w:rsid w:val="009708F8"/>
    <w:rsid w:val="00970D31"/>
    <w:rsid w:val="009770ED"/>
    <w:rsid w:val="00977F39"/>
    <w:rsid w:val="009805FC"/>
    <w:rsid w:val="00990DF0"/>
    <w:rsid w:val="00991662"/>
    <w:rsid w:val="00994520"/>
    <w:rsid w:val="009957D3"/>
    <w:rsid w:val="009965E5"/>
    <w:rsid w:val="00996947"/>
    <w:rsid w:val="009A2089"/>
    <w:rsid w:val="009A696B"/>
    <w:rsid w:val="009B1A82"/>
    <w:rsid w:val="009B21F0"/>
    <w:rsid w:val="009B6A07"/>
    <w:rsid w:val="009C0992"/>
    <w:rsid w:val="009C0C69"/>
    <w:rsid w:val="009C5144"/>
    <w:rsid w:val="009D056B"/>
    <w:rsid w:val="009D1A3E"/>
    <w:rsid w:val="009D4B20"/>
    <w:rsid w:val="009D6312"/>
    <w:rsid w:val="009D73F5"/>
    <w:rsid w:val="009E3E1B"/>
    <w:rsid w:val="009E4BFF"/>
    <w:rsid w:val="009E68CF"/>
    <w:rsid w:val="009E758A"/>
    <w:rsid w:val="009F41E1"/>
    <w:rsid w:val="009F4331"/>
    <w:rsid w:val="009F48E4"/>
    <w:rsid w:val="009F64FB"/>
    <w:rsid w:val="009F6CF6"/>
    <w:rsid w:val="009F7325"/>
    <w:rsid w:val="00A01456"/>
    <w:rsid w:val="00A03EE6"/>
    <w:rsid w:val="00A04423"/>
    <w:rsid w:val="00A06CD6"/>
    <w:rsid w:val="00A07A33"/>
    <w:rsid w:val="00A10BA6"/>
    <w:rsid w:val="00A15294"/>
    <w:rsid w:val="00A22DE1"/>
    <w:rsid w:val="00A23E69"/>
    <w:rsid w:val="00A24543"/>
    <w:rsid w:val="00A25969"/>
    <w:rsid w:val="00A25BDD"/>
    <w:rsid w:val="00A306C0"/>
    <w:rsid w:val="00A31333"/>
    <w:rsid w:val="00A31848"/>
    <w:rsid w:val="00A34F8C"/>
    <w:rsid w:val="00A5122C"/>
    <w:rsid w:val="00A53370"/>
    <w:rsid w:val="00A5585A"/>
    <w:rsid w:val="00A5727A"/>
    <w:rsid w:val="00A57297"/>
    <w:rsid w:val="00A57D25"/>
    <w:rsid w:val="00A60B19"/>
    <w:rsid w:val="00A677B5"/>
    <w:rsid w:val="00A71C98"/>
    <w:rsid w:val="00A733D7"/>
    <w:rsid w:val="00A76AB3"/>
    <w:rsid w:val="00A83165"/>
    <w:rsid w:val="00A83403"/>
    <w:rsid w:val="00A85D9E"/>
    <w:rsid w:val="00A91341"/>
    <w:rsid w:val="00AA0F5B"/>
    <w:rsid w:val="00AA18AA"/>
    <w:rsid w:val="00AA5403"/>
    <w:rsid w:val="00AA6653"/>
    <w:rsid w:val="00AB0B07"/>
    <w:rsid w:val="00AB1004"/>
    <w:rsid w:val="00AB17A2"/>
    <w:rsid w:val="00AB1832"/>
    <w:rsid w:val="00AC1253"/>
    <w:rsid w:val="00AC43BC"/>
    <w:rsid w:val="00AD193C"/>
    <w:rsid w:val="00AD244A"/>
    <w:rsid w:val="00AD491F"/>
    <w:rsid w:val="00AE1ECE"/>
    <w:rsid w:val="00AE27A5"/>
    <w:rsid w:val="00AE2B9F"/>
    <w:rsid w:val="00AE4971"/>
    <w:rsid w:val="00AE5CC1"/>
    <w:rsid w:val="00AE7E11"/>
    <w:rsid w:val="00AF287D"/>
    <w:rsid w:val="00AF56C4"/>
    <w:rsid w:val="00AF5EB2"/>
    <w:rsid w:val="00B06448"/>
    <w:rsid w:val="00B072DB"/>
    <w:rsid w:val="00B130D8"/>
    <w:rsid w:val="00B1343F"/>
    <w:rsid w:val="00B21171"/>
    <w:rsid w:val="00B303B0"/>
    <w:rsid w:val="00B30950"/>
    <w:rsid w:val="00B31CEB"/>
    <w:rsid w:val="00B34E26"/>
    <w:rsid w:val="00B35788"/>
    <w:rsid w:val="00B3614A"/>
    <w:rsid w:val="00B36201"/>
    <w:rsid w:val="00B41039"/>
    <w:rsid w:val="00B41B57"/>
    <w:rsid w:val="00B438EA"/>
    <w:rsid w:val="00B45779"/>
    <w:rsid w:val="00B47B53"/>
    <w:rsid w:val="00B51FF8"/>
    <w:rsid w:val="00B537B8"/>
    <w:rsid w:val="00B5394C"/>
    <w:rsid w:val="00B558F3"/>
    <w:rsid w:val="00B55C72"/>
    <w:rsid w:val="00B562F8"/>
    <w:rsid w:val="00B7340B"/>
    <w:rsid w:val="00B7421A"/>
    <w:rsid w:val="00B748A1"/>
    <w:rsid w:val="00B74E6F"/>
    <w:rsid w:val="00B76E33"/>
    <w:rsid w:val="00B80C79"/>
    <w:rsid w:val="00B83A56"/>
    <w:rsid w:val="00B87618"/>
    <w:rsid w:val="00B91FBE"/>
    <w:rsid w:val="00B94D89"/>
    <w:rsid w:val="00B957B7"/>
    <w:rsid w:val="00B95BDB"/>
    <w:rsid w:val="00B95E68"/>
    <w:rsid w:val="00B97F74"/>
    <w:rsid w:val="00BA15EA"/>
    <w:rsid w:val="00BA532C"/>
    <w:rsid w:val="00BB46BD"/>
    <w:rsid w:val="00BB62DA"/>
    <w:rsid w:val="00BB7967"/>
    <w:rsid w:val="00BC0205"/>
    <w:rsid w:val="00BC21CA"/>
    <w:rsid w:val="00BC2B0F"/>
    <w:rsid w:val="00BC4474"/>
    <w:rsid w:val="00BC4C86"/>
    <w:rsid w:val="00BD25BE"/>
    <w:rsid w:val="00BD2AE2"/>
    <w:rsid w:val="00BD501B"/>
    <w:rsid w:val="00BD6434"/>
    <w:rsid w:val="00BE08F7"/>
    <w:rsid w:val="00BE26A6"/>
    <w:rsid w:val="00BE5804"/>
    <w:rsid w:val="00BF04FB"/>
    <w:rsid w:val="00BF08DC"/>
    <w:rsid w:val="00BF3823"/>
    <w:rsid w:val="00BF3ADE"/>
    <w:rsid w:val="00BF54E6"/>
    <w:rsid w:val="00BF63DC"/>
    <w:rsid w:val="00C0443B"/>
    <w:rsid w:val="00C04C9C"/>
    <w:rsid w:val="00C11720"/>
    <w:rsid w:val="00C11811"/>
    <w:rsid w:val="00C12CC3"/>
    <w:rsid w:val="00C134E8"/>
    <w:rsid w:val="00C14262"/>
    <w:rsid w:val="00C2376A"/>
    <w:rsid w:val="00C2537C"/>
    <w:rsid w:val="00C2602C"/>
    <w:rsid w:val="00C26300"/>
    <w:rsid w:val="00C36AED"/>
    <w:rsid w:val="00C36BA5"/>
    <w:rsid w:val="00C37838"/>
    <w:rsid w:val="00C37E72"/>
    <w:rsid w:val="00C41487"/>
    <w:rsid w:val="00C41DE0"/>
    <w:rsid w:val="00C4479B"/>
    <w:rsid w:val="00C45615"/>
    <w:rsid w:val="00C4798E"/>
    <w:rsid w:val="00C539A0"/>
    <w:rsid w:val="00C54E93"/>
    <w:rsid w:val="00C60D75"/>
    <w:rsid w:val="00C6526E"/>
    <w:rsid w:val="00C73C44"/>
    <w:rsid w:val="00C7484F"/>
    <w:rsid w:val="00C759DC"/>
    <w:rsid w:val="00C76B06"/>
    <w:rsid w:val="00C80847"/>
    <w:rsid w:val="00C80C40"/>
    <w:rsid w:val="00C82AF2"/>
    <w:rsid w:val="00C84D21"/>
    <w:rsid w:val="00C86EE6"/>
    <w:rsid w:val="00C87F7B"/>
    <w:rsid w:val="00C925A5"/>
    <w:rsid w:val="00C97FED"/>
    <w:rsid w:val="00CA13A8"/>
    <w:rsid w:val="00CA2210"/>
    <w:rsid w:val="00CA640F"/>
    <w:rsid w:val="00CB2ABA"/>
    <w:rsid w:val="00CB569F"/>
    <w:rsid w:val="00CD66B1"/>
    <w:rsid w:val="00CD7606"/>
    <w:rsid w:val="00CE0826"/>
    <w:rsid w:val="00CE0F20"/>
    <w:rsid w:val="00CE6334"/>
    <w:rsid w:val="00CF0406"/>
    <w:rsid w:val="00CF2FB6"/>
    <w:rsid w:val="00CF3940"/>
    <w:rsid w:val="00CF3C74"/>
    <w:rsid w:val="00D035C7"/>
    <w:rsid w:val="00D0609E"/>
    <w:rsid w:val="00D10A1C"/>
    <w:rsid w:val="00D24B26"/>
    <w:rsid w:val="00D24F74"/>
    <w:rsid w:val="00D258B1"/>
    <w:rsid w:val="00D25DEA"/>
    <w:rsid w:val="00D270B5"/>
    <w:rsid w:val="00D35D6B"/>
    <w:rsid w:val="00D35D85"/>
    <w:rsid w:val="00D37BD6"/>
    <w:rsid w:val="00D40A95"/>
    <w:rsid w:val="00D46F00"/>
    <w:rsid w:val="00D47F03"/>
    <w:rsid w:val="00D5107C"/>
    <w:rsid w:val="00D51AD3"/>
    <w:rsid w:val="00D53951"/>
    <w:rsid w:val="00D54FF4"/>
    <w:rsid w:val="00D551F2"/>
    <w:rsid w:val="00D55E38"/>
    <w:rsid w:val="00D604BF"/>
    <w:rsid w:val="00D637DB"/>
    <w:rsid w:val="00D63EFE"/>
    <w:rsid w:val="00D66D1A"/>
    <w:rsid w:val="00D73FF4"/>
    <w:rsid w:val="00D77D04"/>
    <w:rsid w:val="00D8008F"/>
    <w:rsid w:val="00D80704"/>
    <w:rsid w:val="00D81AC5"/>
    <w:rsid w:val="00D9152D"/>
    <w:rsid w:val="00DA1067"/>
    <w:rsid w:val="00DA3698"/>
    <w:rsid w:val="00DA36CE"/>
    <w:rsid w:val="00DA7CC0"/>
    <w:rsid w:val="00DB2E2A"/>
    <w:rsid w:val="00DC0747"/>
    <w:rsid w:val="00DC200A"/>
    <w:rsid w:val="00DC2296"/>
    <w:rsid w:val="00DC4085"/>
    <w:rsid w:val="00DC4C44"/>
    <w:rsid w:val="00DC61F9"/>
    <w:rsid w:val="00DC6B15"/>
    <w:rsid w:val="00DD1582"/>
    <w:rsid w:val="00DD234E"/>
    <w:rsid w:val="00DE2A8D"/>
    <w:rsid w:val="00DE4CD6"/>
    <w:rsid w:val="00DE5DD9"/>
    <w:rsid w:val="00DE63CB"/>
    <w:rsid w:val="00DF3738"/>
    <w:rsid w:val="00E00D68"/>
    <w:rsid w:val="00E01166"/>
    <w:rsid w:val="00E05541"/>
    <w:rsid w:val="00E11626"/>
    <w:rsid w:val="00E11C68"/>
    <w:rsid w:val="00E11E44"/>
    <w:rsid w:val="00E14A7B"/>
    <w:rsid w:val="00E156D0"/>
    <w:rsid w:val="00E23F26"/>
    <w:rsid w:val="00E247B5"/>
    <w:rsid w:val="00E27DAA"/>
    <w:rsid w:val="00E32CBF"/>
    <w:rsid w:val="00E42001"/>
    <w:rsid w:val="00E44513"/>
    <w:rsid w:val="00E526BC"/>
    <w:rsid w:val="00E558E1"/>
    <w:rsid w:val="00E5756D"/>
    <w:rsid w:val="00E60E89"/>
    <w:rsid w:val="00E61C5A"/>
    <w:rsid w:val="00E65441"/>
    <w:rsid w:val="00E65F5F"/>
    <w:rsid w:val="00E75033"/>
    <w:rsid w:val="00E77753"/>
    <w:rsid w:val="00E81359"/>
    <w:rsid w:val="00E8598D"/>
    <w:rsid w:val="00E85F7F"/>
    <w:rsid w:val="00E86C9B"/>
    <w:rsid w:val="00E91782"/>
    <w:rsid w:val="00EA2E64"/>
    <w:rsid w:val="00EA7014"/>
    <w:rsid w:val="00EA7594"/>
    <w:rsid w:val="00EB2AD7"/>
    <w:rsid w:val="00EB4D05"/>
    <w:rsid w:val="00EB7763"/>
    <w:rsid w:val="00EC23A2"/>
    <w:rsid w:val="00EC7A0A"/>
    <w:rsid w:val="00EC7A81"/>
    <w:rsid w:val="00ED31CF"/>
    <w:rsid w:val="00ED777C"/>
    <w:rsid w:val="00EE069A"/>
    <w:rsid w:val="00EE3E6E"/>
    <w:rsid w:val="00EE4E8F"/>
    <w:rsid w:val="00F01340"/>
    <w:rsid w:val="00F022A8"/>
    <w:rsid w:val="00F024BD"/>
    <w:rsid w:val="00F10884"/>
    <w:rsid w:val="00F113E6"/>
    <w:rsid w:val="00F142F8"/>
    <w:rsid w:val="00F22251"/>
    <w:rsid w:val="00F22448"/>
    <w:rsid w:val="00F227E8"/>
    <w:rsid w:val="00F26546"/>
    <w:rsid w:val="00F31433"/>
    <w:rsid w:val="00F35830"/>
    <w:rsid w:val="00F42EBA"/>
    <w:rsid w:val="00F43905"/>
    <w:rsid w:val="00F44DB8"/>
    <w:rsid w:val="00F456AD"/>
    <w:rsid w:val="00F45B1A"/>
    <w:rsid w:val="00F463F1"/>
    <w:rsid w:val="00F513E8"/>
    <w:rsid w:val="00F676B0"/>
    <w:rsid w:val="00F702A3"/>
    <w:rsid w:val="00F7177D"/>
    <w:rsid w:val="00F729FC"/>
    <w:rsid w:val="00F72B01"/>
    <w:rsid w:val="00F733B8"/>
    <w:rsid w:val="00F73454"/>
    <w:rsid w:val="00F75865"/>
    <w:rsid w:val="00F81F8F"/>
    <w:rsid w:val="00F83AA0"/>
    <w:rsid w:val="00F843F2"/>
    <w:rsid w:val="00F84D64"/>
    <w:rsid w:val="00F854D2"/>
    <w:rsid w:val="00F856ED"/>
    <w:rsid w:val="00F87E53"/>
    <w:rsid w:val="00F92BBD"/>
    <w:rsid w:val="00F93178"/>
    <w:rsid w:val="00F943D9"/>
    <w:rsid w:val="00F97EF4"/>
    <w:rsid w:val="00FA04AA"/>
    <w:rsid w:val="00FA2C7D"/>
    <w:rsid w:val="00FA41D7"/>
    <w:rsid w:val="00FA76A9"/>
    <w:rsid w:val="00FA7B4F"/>
    <w:rsid w:val="00FB1FCD"/>
    <w:rsid w:val="00FB649B"/>
    <w:rsid w:val="00FC0F0F"/>
    <w:rsid w:val="00FC20B1"/>
    <w:rsid w:val="00FE3C09"/>
    <w:rsid w:val="00FE4A76"/>
    <w:rsid w:val="00FE5895"/>
    <w:rsid w:val="00FF070F"/>
    <w:rsid w:val="00FF0ED3"/>
    <w:rsid w:val="00FF3943"/>
    <w:rsid w:val="00FF597B"/>
    <w:rsid w:val="00FF7367"/>
    <w:rsid w:val="00FF7C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2E253"/>
  <w15:chartTrackingRefBased/>
  <w15:docId w15:val="{1DAB9624-4D4B-4F3E-8CF4-8EE126C6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A50"/>
  </w:style>
  <w:style w:type="paragraph" w:styleId="Heading1">
    <w:name w:val="heading 1"/>
    <w:aliases w:val="First level,T1,h1,l1,Lev 1,H1,Main Secti,Level 1,Heading B,1-don't use"/>
    <w:basedOn w:val="BodyText"/>
    <w:next w:val="Heading2"/>
    <w:link w:val="Heading1Char"/>
    <w:uiPriority w:val="9"/>
    <w:qFormat/>
    <w:rsid w:val="006A671A"/>
    <w:pPr>
      <w:keepNext/>
      <w:tabs>
        <w:tab w:val="num" w:pos="720"/>
      </w:tabs>
      <w:ind w:left="720" w:hanging="720"/>
      <w:outlineLvl w:val="0"/>
    </w:pPr>
    <w:rPr>
      <w:rFonts w:cs="Lucida Sans Unicode"/>
      <w:b/>
      <w:caps/>
    </w:rPr>
  </w:style>
  <w:style w:type="paragraph" w:styleId="Heading2">
    <w:name w:val="heading 2"/>
    <w:aliases w:val="H2,Second level,T2,h2,2,sub-sect,body,Attribute Heading 2,test,h2 main heading,2m,h 2,Header 2,l2,sh2,1h,Major"/>
    <w:basedOn w:val="Heading1"/>
    <w:next w:val="Heading3"/>
    <w:link w:val="Heading2Char"/>
    <w:uiPriority w:val="9"/>
    <w:qFormat/>
    <w:rsid w:val="006A671A"/>
    <w:pPr>
      <w:jc w:val="left"/>
      <w:outlineLvl w:val="1"/>
    </w:pPr>
    <w:rPr>
      <w:rFonts w:cs="Perpetua MT"/>
      <w:caps w:val="0"/>
    </w:rPr>
  </w:style>
  <w:style w:type="paragraph" w:styleId="Heading3">
    <w:name w:val="heading 3"/>
    <w:aliases w:val="3,Section,Annotationen,Sub-section,h3,l3,C Sub-Sub/Italic,h3 sub heading,Head 3,Head 31,Head 32,C Sub-Sub/Italic1,H3,H31,(Alt+3),Sub2Para,3m,Third level,T3,Minor,1.2.3.,L3,Heading C,Heading 3-don't use"/>
    <w:basedOn w:val="Heading2"/>
    <w:link w:val="Heading3Char"/>
    <w:uiPriority w:val="9"/>
    <w:qFormat/>
    <w:rsid w:val="006A671A"/>
    <w:pPr>
      <w:keepNext w:val="0"/>
      <w:tabs>
        <w:tab w:val="clear" w:pos="720"/>
        <w:tab w:val="num" w:pos="1440"/>
      </w:tabs>
      <w:ind w:left="1440"/>
      <w:jc w:val="both"/>
      <w:outlineLvl w:val="2"/>
    </w:pPr>
    <w:rPr>
      <w:b w:val="0"/>
    </w:rPr>
  </w:style>
  <w:style w:type="paragraph" w:styleId="Heading4">
    <w:name w:val="heading 4"/>
    <w:aliases w:val="h4,Fourth level,T4,H4,Schedules,Heading 4-don't use"/>
    <w:basedOn w:val="Heading3"/>
    <w:link w:val="Heading4Char"/>
    <w:uiPriority w:val="9"/>
    <w:qFormat/>
    <w:rsid w:val="006A671A"/>
    <w:pPr>
      <w:tabs>
        <w:tab w:val="clear" w:pos="1440"/>
        <w:tab w:val="num" w:pos="2160"/>
      </w:tabs>
      <w:ind w:left="2160"/>
      <w:outlineLvl w:val="3"/>
    </w:pPr>
  </w:style>
  <w:style w:type="paragraph" w:styleId="Heading5">
    <w:name w:val="heading 5"/>
    <w:aliases w:val="Roman list,Appendix1,H5,Lev 5"/>
    <w:basedOn w:val="Heading4"/>
    <w:link w:val="Heading5Char"/>
    <w:uiPriority w:val="9"/>
    <w:qFormat/>
    <w:rsid w:val="006A671A"/>
    <w:pPr>
      <w:tabs>
        <w:tab w:val="clear" w:pos="2160"/>
        <w:tab w:val="num" w:pos="2880"/>
      </w:tabs>
      <w:ind w:left="2880"/>
      <w:outlineLvl w:val="4"/>
    </w:pPr>
  </w:style>
  <w:style w:type="paragraph" w:styleId="Heading6">
    <w:name w:val="heading 6"/>
    <w:aliases w:val="Bullet list,Appendix 2,H6,Lev 6"/>
    <w:basedOn w:val="Heading5"/>
    <w:link w:val="Heading6Char"/>
    <w:uiPriority w:val="9"/>
    <w:qFormat/>
    <w:rsid w:val="006A671A"/>
    <w:pPr>
      <w:tabs>
        <w:tab w:val="clear" w:pos="2880"/>
        <w:tab w:val="num" w:pos="3600"/>
      </w:tabs>
      <w:ind w:left="3600"/>
      <w:outlineLvl w:val="5"/>
    </w:pPr>
  </w:style>
  <w:style w:type="paragraph" w:styleId="Heading7">
    <w:name w:val="heading 7"/>
    <w:aliases w:val="Lev 7"/>
    <w:basedOn w:val="Heading6"/>
    <w:link w:val="Heading7Char"/>
    <w:uiPriority w:val="9"/>
    <w:qFormat/>
    <w:rsid w:val="006A671A"/>
    <w:pPr>
      <w:tabs>
        <w:tab w:val="clear" w:pos="3600"/>
        <w:tab w:val="num" w:pos="4320"/>
      </w:tabs>
      <w:ind w:left="4320"/>
      <w:outlineLvl w:val="6"/>
    </w:pPr>
    <w:rPr>
      <w:rFonts w:cs="Times New Roman"/>
    </w:rPr>
  </w:style>
  <w:style w:type="paragraph" w:styleId="Heading8">
    <w:name w:val="heading 8"/>
    <w:aliases w:val="Lev 8"/>
    <w:basedOn w:val="Heading7"/>
    <w:link w:val="Heading8Char"/>
    <w:uiPriority w:val="9"/>
    <w:qFormat/>
    <w:rsid w:val="006A671A"/>
    <w:pPr>
      <w:tabs>
        <w:tab w:val="clear" w:pos="4320"/>
        <w:tab w:val="num" w:pos="5040"/>
      </w:tabs>
      <w:ind w:left="5040"/>
      <w:outlineLvl w:val="7"/>
    </w:pPr>
  </w:style>
  <w:style w:type="paragraph" w:styleId="Heading9">
    <w:name w:val="heading 9"/>
    <w:basedOn w:val="Normal"/>
    <w:link w:val="Heading9Char"/>
    <w:rsid w:val="006A671A"/>
    <w:pPr>
      <w:spacing w:after="240" w:line="240" w:lineRule="auto"/>
      <w:jc w:val="both"/>
      <w:outlineLvl w:val="8"/>
    </w:pPr>
    <w:rPr>
      <w:rFonts w:ascii="Calibri" w:eastAsia="MS Mincho" w:hAnsi="Calibri" w:cs="Perpetua MT"/>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irst level Char,T1 Char,h1 Char,l1 Char,Lev 1 Char,H1 Char,Main Secti Char,Level 1 Char,Heading B Char,1-don't use Char"/>
    <w:basedOn w:val="DefaultParagraphFont"/>
    <w:link w:val="Heading1"/>
    <w:uiPriority w:val="9"/>
    <w:rsid w:val="006A671A"/>
    <w:rPr>
      <w:rFonts w:ascii="Calibri" w:eastAsia="MS Mincho" w:hAnsi="Calibri" w:cs="Lucida Sans Unicode"/>
      <w:b/>
      <w:caps/>
      <w:szCs w:val="24"/>
      <w:lang w:eastAsia="zh-CN"/>
    </w:rPr>
  </w:style>
  <w:style w:type="character" w:customStyle="1" w:styleId="Heading2Char">
    <w:name w:val="Heading 2 Char"/>
    <w:aliases w:val="H2 Char,Second level Char,T2 Char,h2 Char,2 Char,sub-sect Char,body Char,Attribute Heading 2 Char,test Char,h2 main heading Char,2m Char,h 2 Char,Header 2 Char,l2 Char,sh2 Char,1h Char,Major Char"/>
    <w:basedOn w:val="DefaultParagraphFont"/>
    <w:link w:val="Heading2"/>
    <w:uiPriority w:val="9"/>
    <w:rsid w:val="006A671A"/>
    <w:rPr>
      <w:rFonts w:ascii="Calibri" w:eastAsia="MS Mincho" w:hAnsi="Calibri" w:cs="Perpetua MT"/>
      <w:b/>
      <w:szCs w:val="24"/>
      <w:lang w:eastAsia="zh-CN"/>
    </w:rPr>
  </w:style>
  <w:style w:type="character" w:customStyle="1" w:styleId="Heading3Char">
    <w:name w:val="Heading 3 Char"/>
    <w:aliases w:val="3 Char,Section Char,Annotationen Char,Sub-section Char,h3 Char,l3 Char,C Sub-Sub/Italic Char,h3 sub heading Char,Head 3 Char,Head 31 Char,Head 32 Char,C Sub-Sub/Italic1 Char,H3 Char,H31 Char,(Alt+3) Char,Sub2Para Char,3m Char,T3 Char"/>
    <w:basedOn w:val="DefaultParagraphFont"/>
    <w:link w:val="Heading3"/>
    <w:uiPriority w:val="9"/>
    <w:rsid w:val="006A671A"/>
    <w:rPr>
      <w:rFonts w:ascii="Calibri" w:eastAsia="MS Mincho" w:hAnsi="Calibri" w:cs="Perpetua MT"/>
      <w:szCs w:val="24"/>
      <w:lang w:eastAsia="zh-CN"/>
    </w:rPr>
  </w:style>
  <w:style w:type="character" w:customStyle="1" w:styleId="Heading4Char">
    <w:name w:val="Heading 4 Char"/>
    <w:aliases w:val="h4 Char,Fourth level Char,T4 Char,H4 Char,Schedules Char,Heading 4-don't use Char"/>
    <w:basedOn w:val="DefaultParagraphFont"/>
    <w:link w:val="Heading4"/>
    <w:uiPriority w:val="9"/>
    <w:rsid w:val="006A671A"/>
    <w:rPr>
      <w:rFonts w:ascii="Calibri" w:eastAsia="MS Mincho" w:hAnsi="Calibri" w:cs="Perpetua MT"/>
      <w:szCs w:val="24"/>
      <w:lang w:eastAsia="zh-CN"/>
    </w:rPr>
  </w:style>
  <w:style w:type="character" w:customStyle="1" w:styleId="Heading5Char">
    <w:name w:val="Heading 5 Char"/>
    <w:aliases w:val="Roman list Char,Appendix1 Char,H5 Char,Lev 5 Char"/>
    <w:basedOn w:val="DefaultParagraphFont"/>
    <w:link w:val="Heading5"/>
    <w:uiPriority w:val="9"/>
    <w:rsid w:val="006A671A"/>
    <w:rPr>
      <w:rFonts w:ascii="Calibri" w:eastAsia="MS Mincho" w:hAnsi="Calibri" w:cs="Perpetua MT"/>
      <w:szCs w:val="24"/>
      <w:lang w:eastAsia="zh-CN"/>
    </w:rPr>
  </w:style>
  <w:style w:type="character" w:customStyle="1" w:styleId="Heading6Char">
    <w:name w:val="Heading 6 Char"/>
    <w:aliases w:val="Bullet list Char,Appendix 2 Char,H6 Char,Lev 6 Char"/>
    <w:basedOn w:val="DefaultParagraphFont"/>
    <w:link w:val="Heading6"/>
    <w:uiPriority w:val="9"/>
    <w:rsid w:val="006A671A"/>
    <w:rPr>
      <w:rFonts w:ascii="Calibri" w:eastAsia="MS Mincho" w:hAnsi="Calibri" w:cs="Perpetua MT"/>
      <w:szCs w:val="24"/>
      <w:lang w:eastAsia="zh-CN"/>
    </w:rPr>
  </w:style>
  <w:style w:type="character" w:customStyle="1" w:styleId="Heading7Char">
    <w:name w:val="Heading 7 Char"/>
    <w:aliases w:val="Lev 7 Char"/>
    <w:basedOn w:val="DefaultParagraphFont"/>
    <w:link w:val="Heading7"/>
    <w:uiPriority w:val="9"/>
    <w:rsid w:val="006A671A"/>
    <w:rPr>
      <w:rFonts w:ascii="Calibri" w:eastAsia="MS Mincho" w:hAnsi="Calibri" w:cs="Times New Roman"/>
      <w:szCs w:val="24"/>
      <w:lang w:eastAsia="zh-CN"/>
    </w:rPr>
  </w:style>
  <w:style w:type="character" w:customStyle="1" w:styleId="Heading8Char">
    <w:name w:val="Heading 8 Char"/>
    <w:aliases w:val="Lev 8 Char"/>
    <w:basedOn w:val="DefaultParagraphFont"/>
    <w:link w:val="Heading8"/>
    <w:uiPriority w:val="9"/>
    <w:rsid w:val="006A671A"/>
    <w:rPr>
      <w:rFonts w:ascii="Calibri" w:eastAsia="MS Mincho" w:hAnsi="Calibri" w:cs="Times New Roman"/>
      <w:szCs w:val="24"/>
      <w:lang w:eastAsia="zh-CN"/>
    </w:rPr>
  </w:style>
  <w:style w:type="character" w:customStyle="1" w:styleId="Heading9Char">
    <w:name w:val="Heading 9 Char"/>
    <w:basedOn w:val="DefaultParagraphFont"/>
    <w:link w:val="Heading9"/>
    <w:rsid w:val="006A671A"/>
    <w:rPr>
      <w:rFonts w:ascii="Calibri" w:eastAsia="MS Mincho" w:hAnsi="Calibri" w:cs="Perpetua MT"/>
      <w:szCs w:val="24"/>
      <w:lang w:eastAsia="zh-CN"/>
    </w:rPr>
  </w:style>
  <w:style w:type="paragraph" w:styleId="NormalWeb">
    <w:name w:val="Normal (Web)"/>
    <w:basedOn w:val="BodyText"/>
    <w:semiHidden/>
    <w:unhideWhenUsed/>
    <w:rsid w:val="006A671A"/>
  </w:style>
  <w:style w:type="character" w:styleId="Strong">
    <w:name w:val="Strong"/>
    <w:basedOn w:val="DefaultParagraphFont"/>
    <w:uiPriority w:val="22"/>
    <w:qFormat/>
    <w:rsid w:val="006A671A"/>
    <w:rPr>
      <w:b/>
      <w:bCs/>
    </w:rPr>
  </w:style>
  <w:style w:type="character" w:styleId="Hyperlink">
    <w:name w:val="Hyperlink"/>
    <w:rsid w:val="006A671A"/>
    <w:rPr>
      <w:rFonts w:ascii="Perpetua MT" w:hAnsi="Perpetua MT"/>
      <w:color w:val="0000FF"/>
      <w:sz w:val="22"/>
      <w:u w:val="single"/>
    </w:rPr>
  </w:style>
  <w:style w:type="paragraph" w:styleId="ListParagraph">
    <w:name w:val="List Paragraph"/>
    <w:basedOn w:val="Normal"/>
    <w:uiPriority w:val="34"/>
    <w:qFormat/>
    <w:rsid w:val="006A671A"/>
    <w:pPr>
      <w:spacing w:after="0" w:line="240" w:lineRule="auto"/>
      <w:ind w:left="720"/>
      <w:contextualSpacing/>
      <w:jc w:val="both"/>
    </w:pPr>
    <w:rPr>
      <w:rFonts w:ascii="Calibri" w:eastAsia="MS Mincho" w:hAnsi="Calibri" w:cs="Times New Roman"/>
      <w:szCs w:val="24"/>
      <w:lang w:eastAsia="zh-CN"/>
    </w:rPr>
  </w:style>
  <w:style w:type="paragraph" w:styleId="Header">
    <w:name w:val="header"/>
    <w:basedOn w:val="Normal"/>
    <w:link w:val="HeaderChar"/>
    <w:uiPriority w:val="99"/>
    <w:qFormat/>
    <w:rsid w:val="006A671A"/>
    <w:pPr>
      <w:pBdr>
        <w:bottom w:val="single" w:sz="4" w:space="1" w:color="auto"/>
      </w:pBdr>
      <w:tabs>
        <w:tab w:val="center" w:pos="4560"/>
        <w:tab w:val="right" w:pos="9000"/>
      </w:tabs>
      <w:spacing w:after="240" w:line="240" w:lineRule="auto"/>
      <w:jc w:val="both"/>
    </w:pPr>
    <w:rPr>
      <w:rFonts w:ascii="Calibri" w:eastAsia="MS Mincho" w:hAnsi="Calibri" w:cs="Times New Roman"/>
      <w:b/>
      <w:sz w:val="16"/>
      <w:szCs w:val="24"/>
      <w:lang w:eastAsia="zh-CN"/>
    </w:rPr>
  </w:style>
  <w:style w:type="character" w:customStyle="1" w:styleId="HeaderChar">
    <w:name w:val="Header Char"/>
    <w:basedOn w:val="DefaultParagraphFont"/>
    <w:link w:val="Header"/>
    <w:uiPriority w:val="99"/>
    <w:rsid w:val="006A671A"/>
    <w:rPr>
      <w:rFonts w:ascii="Calibri" w:eastAsia="MS Mincho" w:hAnsi="Calibri" w:cs="Times New Roman"/>
      <w:b/>
      <w:sz w:val="16"/>
      <w:szCs w:val="24"/>
      <w:lang w:eastAsia="zh-CN"/>
    </w:rPr>
  </w:style>
  <w:style w:type="paragraph" w:styleId="Footer">
    <w:name w:val="footer"/>
    <w:basedOn w:val="Normal"/>
    <w:link w:val="FooterChar"/>
    <w:uiPriority w:val="99"/>
    <w:qFormat/>
    <w:rsid w:val="006B4A50"/>
    <w:pPr>
      <w:tabs>
        <w:tab w:val="center" w:pos="4440"/>
        <w:tab w:val="right" w:pos="9000"/>
      </w:tabs>
      <w:spacing w:after="0" w:line="240" w:lineRule="auto"/>
      <w:jc w:val="both"/>
    </w:pPr>
    <w:rPr>
      <w:rFonts w:ascii="Calibri" w:eastAsia="MS Mincho" w:hAnsi="Calibri" w:cs="Times New Roman"/>
      <w:b/>
      <w:sz w:val="16"/>
      <w:szCs w:val="24"/>
      <w:lang w:eastAsia="zh-CN"/>
    </w:rPr>
  </w:style>
  <w:style w:type="character" w:customStyle="1" w:styleId="FooterChar">
    <w:name w:val="Footer Char"/>
    <w:basedOn w:val="DefaultParagraphFont"/>
    <w:link w:val="Footer"/>
    <w:uiPriority w:val="99"/>
    <w:rsid w:val="006B4A50"/>
    <w:rPr>
      <w:rFonts w:ascii="Calibri" w:eastAsia="MS Mincho" w:hAnsi="Calibri" w:cs="Times New Roman"/>
      <w:b/>
      <w:sz w:val="16"/>
      <w:szCs w:val="24"/>
      <w:lang w:eastAsia="zh-CN"/>
    </w:rPr>
  </w:style>
  <w:style w:type="paragraph" w:styleId="BalloonText">
    <w:name w:val="Balloon Text"/>
    <w:basedOn w:val="Normal"/>
    <w:link w:val="BalloonTextChar"/>
    <w:semiHidden/>
    <w:unhideWhenUsed/>
    <w:rsid w:val="006A671A"/>
    <w:pPr>
      <w:spacing w:after="0" w:line="240" w:lineRule="auto"/>
      <w:jc w:val="both"/>
    </w:pPr>
    <w:rPr>
      <w:rFonts w:ascii="Calibri" w:eastAsia="MS Mincho" w:hAnsi="Calibri" w:cs="Segoe UI"/>
      <w:szCs w:val="18"/>
      <w:lang w:eastAsia="zh-CN"/>
    </w:rPr>
  </w:style>
  <w:style w:type="character" w:customStyle="1" w:styleId="BalloonTextChar">
    <w:name w:val="Balloon Text Char"/>
    <w:basedOn w:val="DefaultParagraphFont"/>
    <w:link w:val="BalloonText"/>
    <w:semiHidden/>
    <w:rsid w:val="006A671A"/>
    <w:rPr>
      <w:rFonts w:ascii="Calibri" w:eastAsia="MS Mincho" w:hAnsi="Calibri" w:cs="Segoe UI"/>
      <w:szCs w:val="18"/>
      <w:lang w:eastAsia="zh-CN"/>
    </w:rPr>
  </w:style>
  <w:style w:type="paragraph" w:styleId="BodyText">
    <w:name w:val="Body Text"/>
    <w:basedOn w:val="Normal"/>
    <w:link w:val="BodyTextChar"/>
    <w:qFormat/>
    <w:rsid w:val="006A671A"/>
    <w:pPr>
      <w:spacing w:after="240" w:line="240" w:lineRule="auto"/>
      <w:jc w:val="both"/>
    </w:pPr>
    <w:rPr>
      <w:rFonts w:ascii="Calibri" w:eastAsia="MS Mincho" w:hAnsi="Calibri" w:cs="Times New Roman"/>
      <w:szCs w:val="24"/>
      <w:lang w:eastAsia="zh-CN"/>
    </w:rPr>
  </w:style>
  <w:style w:type="character" w:customStyle="1" w:styleId="BodyTextChar">
    <w:name w:val="Body Text Char"/>
    <w:basedOn w:val="DefaultParagraphFont"/>
    <w:link w:val="BodyText"/>
    <w:rsid w:val="006A671A"/>
    <w:rPr>
      <w:rFonts w:ascii="Calibri" w:eastAsia="MS Mincho" w:hAnsi="Calibri" w:cs="Times New Roman"/>
      <w:szCs w:val="24"/>
      <w:lang w:eastAsia="zh-CN"/>
    </w:rPr>
  </w:style>
  <w:style w:type="paragraph" w:customStyle="1" w:styleId="TableText">
    <w:name w:val="Table Text"/>
    <w:basedOn w:val="BodyText"/>
    <w:qFormat/>
    <w:rsid w:val="006A671A"/>
    <w:pPr>
      <w:spacing w:before="120" w:after="120"/>
    </w:pPr>
  </w:style>
  <w:style w:type="paragraph" w:customStyle="1" w:styleId="TableNumbering1">
    <w:name w:val="Table Numbering 1"/>
    <w:basedOn w:val="TableText"/>
    <w:qFormat/>
    <w:rsid w:val="006A671A"/>
    <w:pPr>
      <w:ind w:left="720" w:hanging="720"/>
    </w:pPr>
  </w:style>
  <w:style w:type="paragraph" w:customStyle="1" w:styleId="TableNumbering2">
    <w:name w:val="Table Numbering 2"/>
    <w:basedOn w:val="TableText"/>
    <w:qFormat/>
    <w:rsid w:val="006A671A"/>
    <w:pPr>
      <w:ind w:left="1440" w:hanging="720"/>
    </w:pPr>
  </w:style>
  <w:style w:type="paragraph" w:customStyle="1" w:styleId="TableHeading">
    <w:name w:val="Table Heading"/>
    <w:basedOn w:val="TableText"/>
    <w:qFormat/>
    <w:rsid w:val="006A671A"/>
    <w:pPr>
      <w:jc w:val="center"/>
    </w:pPr>
    <w:rPr>
      <w:b/>
    </w:rPr>
  </w:style>
  <w:style w:type="table" w:styleId="TableGrid">
    <w:name w:val="Table Grid"/>
    <w:basedOn w:val="TableNormal"/>
    <w:rsid w:val="006A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Unbold">
    <w:name w:val="Heading 2 - Unbold"/>
    <w:basedOn w:val="Heading2"/>
    <w:link w:val="Heading2-UnboldChar"/>
    <w:rsid w:val="006A671A"/>
    <w:pPr>
      <w:keepNext w:val="0"/>
      <w:jc w:val="both"/>
    </w:pPr>
    <w:rPr>
      <w:b w:val="0"/>
    </w:rPr>
  </w:style>
  <w:style w:type="character" w:styleId="CommentReference">
    <w:name w:val="annotation reference"/>
    <w:basedOn w:val="DefaultParagraphFont"/>
    <w:uiPriority w:val="99"/>
    <w:unhideWhenUsed/>
    <w:rsid w:val="006A671A"/>
    <w:rPr>
      <w:sz w:val="16"/>
      <w:szCs w:val="16"/>
    </w:rPr>
  </w:style>
  <w:style w:type="paragraph" w:styleId="CommentText">
    <w:name w:val="annotation text"/>
    <w:basedOn w:val="Normal"/>
    <w:link w:val="CommentTextChar"/>
    <w:uiPriority w:val="99"/>
    <w:unhideWhenUsed/>
    <w:rsid w:val="006A671A"/>
    <w:pPr>
      <w:spacing w:after="0" w:line="240" w:lineRule="auto"/>
      <w:jc w:val="both"/>
    </w:pPr>
    <w:rPr>
      <w:rFonts w:ascii="Calibri" w:eastAsia="MS Mincho" w:hAnsi="Calibri" w:cs="Times New Roman"/>
      <w:szCs w:val="20"/>
      <w:lang w:eastAsia="zh-CN"/>
    </w:rPr>
  </w:style>
  <w:style w:type="character" w:customStyle="1" w:styleId="CommentTextChar">
    <w:name w:val="Comment Text Char"/>
    <w:basedOn w:val="DefaultParagraphFont"/>
    <w:link w:val="CommentText"/>
    <w:uiPriority w:val="99"/>
    <w:rsid w:val="006A671A"/>
    <w:rPr>
      <w:rFonts w:ascii="Calibri" w:eastAsia="MS Mincho" w:hAnsi="Calibri" w:cs="Times New Roman"/>
      <w:szCs w:val="20"/>
      <w:lang w:eastAsia="zh-CN"/>
    </w:rPr>
  </w:style>
  <w:style w:type="paragraph" w:styleId="CommentSubject">
    <w:name w:val="annotation subject"/>
    <w:basedOn w:val="CommentText"/>
    <w:next w:val="CommentText"/>
    <w:link w:val="CommentSubjectChar"/>
    <w:semiHidden/>
    <w:unhideWhenUsed/>
    <w:rsid w:val="006A671A"/>
    <w:rPr>
      <w:b/>
      <w:bCs/>
    </w:rPr>
  </w:style>
  <w:style w:type="character" w:customStyle="1" w:styleId="CommentSubjectChar">
    <w:name w:val="Comment Subject Char"/>
    <w:basedOn w:val="CommentTextChar"/>
    <w:link w:val="CommentSubject"/>
    <w:semiHidden/>
    <w:rsid w:val="006A671A"/>
    <w:rPr>
      <w:rFonts w:ascii="Calibri" w:eastAsia="MS Mincho" w:hAnsi="Calibri" w:cs="Times New Roman"/>
      <w:b/>
      <w:bCs/>
      <w:szCs w:val="20"/>
      <w:lang w:eastAsia="zh-CN"/>
    </w:rPr>
  </w:style>
  <w:style w:type="paragraph" w:styleId="Revision">
    <w:name w:val="Revision"/>
    <w:hidden/>
    <w:uiPriority w:val="99"/>
    <w:semiHidden/>
    <w:rsid w:val="006A671A"/>
    <w:pPr>
      <w:spacing w:after="0" w:line="240" w:lineRule="auto"/>
    </w:pPr>
  </w:style>
  <w:style w:type="character" w:customStyle="1" w:styleId="DeltaViewDeletion">
    <w:name w:val="DeltaView Deletion"/>
    <w:uiPriority w:val="99"/>
    <w:rsid w:val="006A671A"/>
    <w:rPr>
      <w:strike/>
      <w:color w:val="FF0000"/>
    </w:rPr>
  </w:style>
  <w:style w:type="character" w:customStyle="1" w:styleId="DeltaViewInsertion">
    <w:name w:val="DeltaView Insertion"/>
    <w:uiPriority w:val="99"/>
    <w:rsid w:val="006A671A"/>
    <w:rPr>
      <w:color w:val="0000FF"/>
      <w:u w:val="double"/>
    </w:rPr>
  </w:style>
  <w:style w:type="paragraph" w:customStyle="1" w:styleId="BBSchedule2">
    <w:name w:val="B&amp;B Schedule 2"/>
    <w:basedOn w:val="Normal"/>
    <w:rsid w:val="006A671A"/>
    <w:pPr>
      <w:spacing w:after="0" w:line="240" w:lineRule="auto"/>
      <w:jc w:val="both"/>
    </w:pPr>
    <w:rPr>
      <w:rFonts w:ascii="Arial" w:eastAsia="Arial Unicode MS" w:hAnsi="Arial" w:cs="Arial"/>
      <w:b/>
      <w:sz w:val="18"/>
      <w:szCs w:val="18"/>
      <w:lang w:eastAsia="ja-JP"/>
    </w:rPr>
  </w:style>
  <w:style w:type="paragraph" w:customStyle="1" w:styleId="BBClause2">
    <w:name w:val="B&amp;B Clause 2"/>
    <w:basedOn w:val="Normal"/>
    <w:rsid w:val="006A671A"/>
    <w:pPr>
      <w:spacing w:after="240" w:line="240" w:lineRule="auto"/>
      <w:jc w:val="both"/>
      <w:outlineLvl w:val="1"/>
    </w:pPr>
    <w:rPr>
      <w:rFonts w:ascii="Georgia" w:eastAsia="Times New Roman" w:hAnsi="Georgia" w:cs="Times New Roman"/>
      <w:szCs w:val="24"/>
      <w:lang w:eastAsia="en-GB"/>
    </w:rPr>
  </w:style>
  <w:style w:type="paragraph" w:customStyle="1" w:styleId="BBHeading1">
    <w:name w:val="B&amp;B Heading 1"/>
    <w:basedOn w:val="BodyText"/>
    <w:next w:val="Normal"/>
    <w:rsid w:val="006A671A"/>
    <w:pPr>
      <w:keepNext/>
      <w:tabs>
        <w:tab w:val="num" w:pos="720"/>
      </w:tabs>
      <w:spacing w:before="120"/>
      <w:ind w:left="720" w:hanging="720"/>
      <w:outlineLvl w:val="0"/>
    </w:pPr>
    <w:rPr>
      <w:rFonts w:ascii="Georgia" w:hAnsi="Georgia"/>
      <w:b/>
      <w:caps/>
      <w:lang w:eastAsia="en-GB"/>
    </w:rPr>
  </w:style>
  <w:style w:type="paragraph" w:customStyle="1" w:styleId="BBHeading6">
    <w:name w:val="B&amp;B Heading 6"/>
    <w:basedOn w:val="BBHeading5"/>
    <w:next w:val="Normal"/>
    <w:rsid w:val="006A671A"/>
    <w:pPr>
      <w:tabs>
        <w:tab w:val="left" w:pos="3238"/>
      </w:tabs>
      <w:outlineLvl w:val="5"/>
    </w:pPr>
  </w:style>
  <w:style w:type="paragraph" w:customStyle="1" w:styleId="BBHeading5">
    <w:name w:val="B&amp;B Heading 5"/>
    <w:basedOn w:val="BBHeading4"/>
    <w:next w:val="Normal"/>
    <w:rsid w:val="006A671A"/>
    <w:pPr>
      <w:outlineLvl w:val="4"/>
    </w:pPr>
  </w:style>
  <w:style w:type="paragraph" w:customStyle="1" w:styleId="BBHeading4">
    <w:name w:val="B&amp;B Heading 4"/>
    <w:basedOn w:val="BBHeading3"/>
    <w:next w:val="Normal"/>
    <w:rsid w:val="006A671A"/>
    <w:pPr>
      <w:outlineLvl w:val="3"/>
    </w:pPr>
  </w:style>
  <w:style w:type="paragraph" w:customStyle="1" w:styleId="BBHeading3">
    <w:name w:val="B&amp;B Heading 3"/>
    <w:basedOn w:val="BBHeading2"/>
    <w:next w:val="Normal"/>
    <w:rsid w:val="006A671A"/>
    <w:pPr>
      <w:tabs>
        <w:tab w:val="clear" w:pos="720"/>
        <w:tab w:val="num" w:pos="1622"/>
      </w:tabs>
      <w:ind w:left="1622" w:hanging="902"/>
      <w:outlineLvl w:val="2"/>
    </w:pPr>
  </w:style>
  <w:style w:type="paragraph" w:customStyle="1" w:styleId="BBHeading2">
    <w:name w:val="B&amp;B Heading 2"/>
    <w:basedOn w:val="BBHeading1"/>
    <w:next w:val="Normal"/>
    <w:rsid w:val="006A671A"/>
    <w:pPr>
      <w:spacing w:before="0"/>
      <w:outlineLvl w:val="1"/>
    </w:pPr>
    <w:rPr>
      <w:caps w:val="0"/>
    </w:rPr>
  </w:style>
  <w:style w:type="paragraph" w:customStyle="1" w:styleId="BBHeading7">
    <w:name w:val="B&amp;B Heading 7"/>
    <w:basedOn w:val="BBHeading6"/>
    <w:next w:val="Normal"/>
    <w:rsid w:val="006A671A"/>
    <w:pPr>
      <w:tabs>
        <w:tab w:val="left" w:pos="5398"/>
      </w:tabs>
      <w:outlineLvl w:val="6"/>
    </w:pPr>
  </w:style>
  <w:style w:type="paragraph" w:customStyle="1" w:styleId="BBHeading8">
    <w:name w:val="B&amp;B Heading 8"/>
    <w:basedOn w:val="BBHeading7"/>
    <w:next w:val="Normal"/>
    <w:rsid w:val="006A671A"/>
    <w:pPr>
      <w:tabs>
        <w:tab w:val="clear" w:pos="3238"/>
        <w:tab w:val="clear" w:pos="5398"/>
        <w:tab w:val="left" w:pos="3907"/>
      </w:tabs>
      <w:ind w:left="4582" w:hanging="675"/>
      <w:outlineLvl w:val="7"/>
    </w:pPr>
  </w:style>
  <w:style w:type="paragraph" w:customStyle="1" w:styleId="BBHeading9">
    <w:name w:val="B&amp;B Heading 9"/>
    <w:basedOn w:val="BBHeading8"/>
    <w:next w:val="Normal"/>
    <w:rsid w:val="006A671A"/>
    <w:pPr>
      <w:tabs>
        <w:tab w:val="left" w:pos="6838"/>
      </w:tabs>
      <w:outlineLvl w:val="8"/>
    </w:pPr>
  </w:style>
  <w:style w:type="paragraph" w:styleId="Title">
    <w:name w:val="Title"/>
    <w:basedOn w:val="BodyText"/>
    <w:next w:val="Heading1"/>
    <w:link w:val="TitleChar"/>
    <w:qFormat/>
    <w:rsid w:val="006A671A"/>
    <w:pPr>
      <w:jc w:val="center"/>
    </w:pPr>
    <w:rPr>
      <w:b/>
      <w:caps/>
    </w:rPr>
  </w:style>
  <w:style w:type="character" w:customStyle="1" w:styleId="TitleChar">
    <w:name w:val="Title Char"/>
    <w:basedOn w:val="DefaultParagraphFont"/>
    <w:link w:val="Title"/>
    <w:rsid w:val="006A671A"/>
    <w:rPr>
      <w:rFonts w:ascii="Calibri" w:eastAsia="MS Mincho" w:hAnsi="Calibri" w:cs="Times New Roman"/>
      <w:b/>
      <w:caps/>
      <w:szCs w:val="24"/>
      <w:lang w:eastAsia="zh-CN"/>
    </w:rPr>
  </w:style>
  <w:style w:type="table" w:customStyle="1" w:styleId="RLTable">
    <w:name w:val="RL Table"/>
    <w:basedOn w:val="TableNormal"/>
    <w:uiPriority w:val="99"/>
    <w:rsid w:val="006A671A"/>
    <w:pPr>
      <w:spacing w:before="120" w:after="120" w:line="240" w:lineRule="auto"/>
    </w:pPr>
    <w:rPr>
      <w:rFonts w:ascii="Calibri" w:eastAsia="MS Mincho" w:hAnsi="Calibri" w:cs="Times New Roman"/>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120" w:beforeAutospacing="0" w:afterLines="0" w:after="120" w:afterAutospacing="0" w:line="240" w:lineRule="auto"/>
        <w:ind w:leftChars="0" w:left="0"/>
        <w:jc w:val="center"/>
        <w:outlineLvl w:val="9"/>
      </w:pPr>
      <w:tblPr/>
      <w:tcPr>
        <w:shd w:val="clear" w:color="auto" w:fill="BFBFBF" w:themeFill="background1" w:themeFillShade="BF"/>
      </w:tcPr>
    </w:tblStylePr>
  </w:style>
  <w:style w:type="paragraph" w:customStyle="1" w:styleId="TableListBullet">
    <w:name w:val="Table List Bullet"/>
    <w:basedOn w:val="TableText"/>
    <w:rsid w:val="006A671A"/>
    <w:pPr>
      <w:numPr>
        <w:numId w:val="13"/>
      </w:numPr>
      <w:ind w:hanging="720"/>
    </w:pPr>
  </w:style>
  <w:style w:type="paragraph" w:customStyle="1" w:styleId="BodyText4">
    <w:name w:val="Body Text 4"/>
    <w:basedOn w:val="BodyText3"/>
    <w:qFormat/>
    <w:rsid w:val="006A671A"/>
    <w:pPr>
      <w:ind w:left="2160"/>
    </w:pPr>
  </w:style>
  <w:style w:type="paragraph" w:styleId="BodyText3">
    <w:name w:val="Body Text 3"/>
    <w:basedOn w:val="BodyText"/>
    <w:link w:val="BodyText3Char"/>
    <w:qFormat/>
    <w:rsid w:val="006A671A"/>
    <w:pPr>
      <w:ind w:left="1440"/>
    </w:pPr>
    <w:rPr>
      <w:szCs w:val="16"/>
    </w:rPr>
  </w:style>
  <w:style w:type="character" w:customStyle="1" w:styleId="BodyText3Char">
    <w:name w:val="Body Text 3 Char"/>
    <w:basedOn w:val="DefaultParagraphFont"/>
    <w:link w:val="BodyText3"/>
    <w:rsid w:val="006A671A"/>
    <w:rPr>
      <w:rFonts w:ascii="Calibri" w:eastAsia="MS Mincho" w:hAnsi="Calibri" w:cs="Times New Roman"/>
      <w:szCs w:val="16"/>
      <w:lang w:eastAsia="zh-CN"/>
    </w:rPr>
  </w:style>
  <w:style w:type="character" w:styleId="PageNumber">
    <w:name w:val="page number"/>
    <w:rsid w:val="006A671A"/>
    <w:rPr>
      <w:rFonts w:ascii="Lucida Sans Unicode" w:hAnsi="Lucida Sans Unicode"/>
      <w:sz w:val="16"/>
    </w:rPr>
  </w:style>
  <w:style w:type="paragraph" w:styleId="TOC1">
    <w:name w:val="toc 1"/>
    <w:basedOn w:val="BodyText"/>
    <w:uiPriority w:val="39"/>
    <w:rsid w:val="006A671A"/>
    <w:pPr>
      <w:tabs>
        <w:tab w:val="left" w:pos="720"/>
        <w:tab w:val="right" w:leader="dot" w:pos="9000"/>
      </w:tabs>
      <w:spacing w:before="120" w:after="120"/>
      <w:ind w:left="720" w:hanging="720"/>
    </w:pPr>
    <w:rPr>
      <w:b/>
      <w:caps/>
      <w:noProof/>
    </w:rPr>
  </w:style>
  <w:style w:type="paragraph" w:styleId="TOC2">
    <w:name w:val="toc 2"/>
    <w:basedOn w:val="BodyText"/>
    <w:uiPriority w:val="39"/>
    <w:rsid w:val="006A671A"/>
    <w:pPr>
      <w:tabs>
        <w:tab w:val="left" w:pos="1440"/>
        <w:tab w:val="right" w:leader="dot" w:pos="9000"/>
      </w:tabs>
      <w:spacing w:before="60" w:after="60"/>
      <w:ind w:left="1440" w:hanging="720"/>
    </w:pPr>
    <w:rPr>
      <w:noProof/>
    </w:rPr>
  </w:style>
  <w:style w:type="paragraph" w:styleId="TOC3">
    <w:name w:val="toc 3"/>
    <w:basedOn w:val="BodyText"/>
    <w:uiPriority w:val="39"/>
    <w:rsid w:val="006A671A"/>
    <w:pPr>
      <w:keepLines/>
      <w:tabs>
        <w:tab w:val="left" w:pos="2160"/>
        <w:tab w:val="right" w:leader="dot" w:pos="9000"/>
      </w:tabs>
      <w:ind w:left="2160" w:hanging="720"/>
    </w:pPr>
  </w:style>
  <w:style w:type="paragraph" w:styleId="TOC4">
    <w:name w:val="toc 4"/>
    <w:basedOn w:val="BodyText"/>
    <w:semiHidden/>
    <w:rsid w:val="006A671A"/>
    <w:pPr>
      <w:keepLines/>
      <w:tabs>
        <w:tab w:val="right" w:leader="dot" w:pos="9360"/>
      </w:tabs>
      <w:ind w:left="2880" w:right="720" w:hanging="720"/>
    </w:pPr>
  </w:style>
  <w:style w:type="paragraph" w:styleId="TOC5">
    <w:name w:val="toc 5"/>
    <w:basedOn w:val="BodyText"/>
    <w:semiHidden/>
    <w:rsid w:val="006A671A"/>
    <w:pPr>
      <w:keepLines/>
      <w:tabs>
        <w:tab w:val="right" w:leader="dot" w:pos="9360"/>
      </w:tabs>
      <w:ind w:left="3600" w:right="720" w:hanging="720"/>
    </w:pPr>
  </w:style>
  <w:style w:type="paragraph" w:styleId="TOC6">
    <w:name w:val="toc 6"/>
    <w:basedOn w:val="Normal"/>
    <w:semiHidden/>
    <w:rsid w:val="006A671A"/>
    <w:pPr>
      <w:keepLines/>
      <w:tabs>
        <w:tab w:val="right" w:leader="dot" w:pos="9360"/>
      </w:tabs>
      <w:spacing w:after="0" w:line="240" w:lineRule="auto"/>
      <w:ind w:left="4320" w:right="720" w:hanging="720"/>
      <w:jc w:val="both"/>
    </w:pPr>
    <w:rPr>
      <w:rFonts w:ascii="Calibri" w:eastAsia="MS Mincho" w:hAnsi="Calibri" w:cs="Times New Roman"/>
      <w:szCs w:val="24"/>
      <w:lang w:eastAsia="zh-CN"/>
    </w:rPr>
  </w:style>
  <w:style w:type="paragraph" w:styleId="TOC7">
    <w:name w:val="toc 7"/>
    <w:basedOn w:val="BodyText"/>
    <w:semiHidden/>
    <w:rsid w:val="006A671A"/>
    <w:pPr>
      <w:keepLines/>
      <w:tabs>
        <w:tab w:val="right" w:leader="dot" w:pos="9360"/>
      </w:tabs>
      <w:ind w:left="5040" w:right="720" w:hanging="720"/>
    </w:pPr>
  </w:style>
  <w:style w:type="paragraph" w:styleId="TOC8">
    <w:name w:val="toc 8"/>
    <w:basedOn w:val="BodyText"/>
    <w:semiHidden/>
    <w:rsid w:val="006A671A"/>
    <w:pPr>
      <w:keepLines/>
      <w:tabs>
        <w:tab w:val="num" w:pos="3600"/>
        <w:tab w:val="right" w:leader="dot" w:pos="9360"/>
      </w:tabs>
      <w:ind w:left="3600" w:right="720" w:hanging="720"/>
    </w:pPr>
  </w:style>
  <w:style w:type="paragraph" w:styleId="TOC9">
    <w:name w:val="toc 9"/>
    <w:basedOn w:val="BodyText"/>
    <w:semiHidden/>
    <w:rsid w:val="006A671A"/>
    <w:pPr>
      <w:keepLines/>
      <w:tabs>
        <w:tab w:val="num" w:pos="4320"/>
        <w:tab w:val="right" w:leader="dot" w:pos="9360"/>
      </w:tabs>
      <w:ind w:left="4320" w:right="720" w:hanging="720"/>
    </w:pPr>
  </w:style>
  <w:style w:type="paragraph" w:customStyle="1" w:styleId="Heading3-Underlined">
    <w:name w:val="Heading 3 - Underlined"/>
    <w:basedOn w:val="Heading3"/>
    <w:next w:val="Heading4"/>
    <w:link w:val="Heading3-UnderlinedChar"/>
    <w:rsid w:val="006A671A"/>
    <w:pPr>
      <w:keepNext/>
    </w:pPr>
    <w:rPr>
      <w:u w:val="single"/>
    </w:rPr>
  </w:style>
  <w:style w:type="paragraph" w:customStyle="1" w:styleId="Heading4-Underlined">
    <w:name w:val="Heading 4 - Underlined"/>
    <w:basedOn w:val="Heading4"/>
    <w:next w:val="Heading5"/>
    <w:link w:val="Heading4-UnderlinedChar"/>
    <w:rsid w:val="006A671A"/>
    <w:pPr>
      <w:keepNext/>
    </w:pPr>
    <w:rPr>
      <w:u w:val="single"/>
    </w:rPr>
  </w:style>
  <w:style w:type="paragraph" w:customStyle="1" w:styleId="BodyText1">
    <w:name w:val="Body Text 1"/>
    <w:basedOn w:val="BodyText"/>
    <w:qFormat/>
    <w:rsid w:val="006A671A"/>
    <w:pPr>
      <w:ind w:left="720"/>
    </w:pPr>
  </w:style>
  <w:style w:type="paragraph" w:customStyle="1" w:styleId="Heading1-Unbold">
    <w:name w:val="Heading 1 - Unbold"/>
    <w:basedOn w:val="Heading1"/>
    <w:next w:val="Heading2-Unbold"/>
    <w:link w:val="Heading1-UnboldChar"/>
    <w:rsid w:val="006A671A"/>
    <w:pPr>
      <w:keepNext w:val="0"/>
    </w:pPr>
    <w:rPr>
      <w:b w:val="0"/>
      <w:caps w:val="0"/>
    </w:rPr>
  </w:style>
  <w:style w:type="paragraph" w:customStyle="1" w:styleId="CoverPage">
    <w:name w:val="Cover Page"/>
    <w:basedOn w:val="BodyText"/>
    <w:rsid w:val="006A671A"/>
    <w:pPr>
      <w:jc w:val="center"/>
    </w:pPr>
    <w:rPr>
      <w:b/>
      <w:caps/>
      <w:sz w:val="32"/>
    </w:rPr>
  </w:style>
  <w:style w:type="paragraph" w:styleId="BodyText2">
    <w:name w:val="Body Text 2"/>
    <w:basedOn w:val="BodyText"/>
    <w:link w:val="BodyText2Char"/>
    <w:qFormat/>
    <w:rsid w:val="006A671A"/>
    <w:pPr>
      <w:ind w:left="720"/>
    </w:pPr>
  </w:style>
  <w:style w:type="character" w:customStyle="1" w:styleId="BodyText2Char">
    <w:name w:val="Body Text 2 Char"/>
    <w:basedOn w:val="DefaultParagraphFont"/>
    <w:link w:val="BodyText2"/>
    <w:rsid w:val="006A671A"/>
    <w:rPr>
      <w:rFonts w:ascii="Calibri" w:eastAsia="MS Mincho" w:hAnsi="Calibri" w:cs="Times New Roman"/>
      <w:szCs w:val="24"/>
      <w:lang w:eastAsia="zh-CN"/>
    </w:rPr>
  </w:style>
  <w:style w:type="paragraph" w:styleId="ListBullet">
    <w:name w:val="List Bullet"/>
    <w:basedOn w:val="Normal"/>
    <w:qFormat/>
    <w:rsid w:val="006A671A"/>
    <w:pPr>
      <w:numPr>
        <w:numId w:val="6"/>
      </w:numPr>
      <w:tabs>
        <w:tab w:val="clear" w:pos="360"/>
        <w:tab w:val="left" w:pos="720"/>
      </w:tabs>
      <w:spacing w:before="120" w:after="240" w:line="240" w:lineRule="auto"/>
      <w:ind w:left="720" w:hanging="720"/>
      <w:jc w:val="both"/>
    </w:pPr>
    <w:rPr>
      <w:rFonts w:ascii="Calibri" w:eastAsia="MS Mincho" w:hAnsi="Calibri" w:cs="Times New Roman"/>
      <w:szCs w:val="24"/>
      <w:lang w:eastAsia="zh-CN"/>
    </w:rPr>
  </w:style>
  <w:style w:type="paragraph" w:styleId="ListBullet2">
    <w:name w:val="List Bullet 2"/>
    <w:basedOn w:val="Normal"/>
    <w:qFormat/>
    <w:rsid w:val="006A671A"/>
    <w:pPr>
      <w:numPr>
        <w:numId w:val="7"/>
      </w:numPr>
      <w:tabs>
        <w:tab w:val="clear" w:pos="643"/>
        <w:tab w:val="left" w:pos="1440"/>
      </w:tabs>
      <w:spacing w:before="120" w:after="240" w:line="240" w:lineRule="auto"/>
      <w:ind w:left="1440" w:hanging="720"/>
      <w:jc w:val="both"/>
    </w:pPr>
    <w:rPr>
      <w:rFonts w:ascii="Calibri" w:eastAsia="MS Mincho" w:hAnsi="Calibri" w:cs="Times New Roman"/>
      <w:szCs w:val="24"/>
      <w:lang w:eastAsia="zh-CN"/>
    </w:rPr>
  </w:style>
  <w:style w:type="numbering" w:customStyle="1" w:styleId="RLAgmt">
    <w:name w:val="RL Agmt"/>
    <w:uiPriority w:val="99"/>
    <w:rsid w:val="006A671A"/>
    <w:pPr>
      <w:numPr>
        <w:numId w:val="3"/>
      </w:numPr>
    </w:pPr>
  </w:style>
  <w:style w:type="table" w:styleId="Table3Deffects2">
    <w:name w:val="Table 3D effects 2"/>
    <w:basedOn w:val="TableNormal"/>
    <w:rsid w:val="006A671A"/>
    <w:pPr>
      <w:spacing w:after="0" w:line="240" w:lineRule="auto"/>
      <w:jc w:val="both"/>
    </w:pPr>
    <w:rPr>
      <w:rFonts w:ascii="Perpetua MT" w:eastAsia="MS Mincho" w:hAnsi="Perpetua MT" w:cs="Times New Roman"/>
      <w:sz w:val="24"/>
      <w:szCs w:val="24"/>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6A671A"/>
    <w:pPr>
      <w:spacing w:after="0" w:line="240" w:lineRule="auto"/>
      <w:jc w:val="both"/>
    </w:pPr>
    <w:rPr>
      <w:rFonts w:ascii="Perpetua MT" w:eastAsia="MS Mincho" w:hAnsi="Perpetua MT" w:cs="Times New Roman"/>
      <w:sz w:val="24"/>
      <w:szCs w:val="24"/>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Recital">
    <w:name w:val="Recital"/>
    <w:basedOn w:val="BodyText"/>
    <w:qFormat/>
    <w:rsid w:val="006A671A"/>
    <w:pPr>
      <w:numPr>
        <w:ilvl w:val="1"/>
        <w:numId w:val="5"/>
      </w:numPr>
    </w:pPr>
  </w:style>
  <w:style w:type="paragraph" w:customStyle="1" w:styleId="Party">
    <w:name w:val="Party"/>
    <w:basedOn w:val="BodyText"/>
    <w:qFormat/>
    <w:rsid w:val="006A671A"/>
    <w:pPr>
      <w:numPr>
        <w:numId w:val="5"/>
      </w:numPr>
    </w:pPr>
  </w:style>
  <w:style w:type="paragraph" w:customStyle="1" w:styleId="DefinitionText">
    <w:name w:val="Definition Text"/>
    <w:basedOn w:val="BodyText"/>
    <w:qFormat/>
    <w:rsid w:val="006A671A"/>
    <w:pPr>
      <w:numPr>
        <w:ilvl w:val="1"/>
        <w:numId w:val="14"/>
      </w:numPr>
      <w:spacing w:before="120" w:after="120"/>
    </w:pPr>
  </w:style>
  <w:style w:type="paragraph" w:customStyle="1" w:styleId="Definitiona">
    <w:name w:val="Definition (a)"/>
    <w:basedOn w:val="BodyText"/>
    <w:link w:val="DefinitionaChar"/>
    <w:qFormat/>
    <w:rsid w:val="006A671A"/>
    <w:pPr>
      <w:numPr>
        <w:ilvl w:val="2"/>
        <w:numId w:val="14"/>
      </w:numPr>
      <w:spacing w:before="120" w:after="120"/>
    </w:pPr>
  </w:style>
  <w:style w:type="character" w:customStyle="1" w:styleId="DefinitionaChar">
    <w:name w:val="Definition (a) Char"/>
    <w:basedOn w:val="BodyTextChar"/>
    <w:link w:val="Definitiona"/>
    <w:rsid w:val="006A671A"/>
    <w:rPr>
      <w:rFonts w:ascii="Calibri" w:eastAsia="MS Mincho" w:hAnsi="Calibri" w:cs="Times New Roman"/>
      <w:szCs w:val="24"/>
      <w:lang w:eastAsia="zh-CN"/>
    </w:rPr>
  </w:style>
  <w:style w:type="paragraph" w:customStyle="1" w:styleId="Definitioni">
    <w:name w:val="Definition (i)"/>
    <w:basedOn w:val="BodyText"/>
    <w:link w:val="DefinitioniChar"/>
    <w:qFormat/>
    <w:rsid w:val="006A671A"/>
    <w:pPr>
      <w:numPr>
        <w:ilvl w:val="3"/>
        <w:numId w:val="14"/>
      </w:numPr>
      <w:spacing w:before="120" w:after="120"/>
    </w:pPr>
  </w:style>
  <w:style w:type="character" w:customStyle="1" w:styleId="DefinitioniChar">
    <w:name w:val="Definition (i) Char"/>
    <w:basedOn w:val="BodyTextChar"/>
    <w:link w:val="Definitioni"/>
    <w:rsid w:val="006A671A"/>
    <w:rPr>
      <w:rFonts w:ascii="Calibri" w:eastAsia="MS Mincho" w:hAnsi="Calibri" w:cs="Times New Roman"/>
      <w:szCs w:val="24"/>
      <w:lang w:eastAsia="zh-CN"/>
    </w:rPr>
  </w:style>
  <w:style w:type="paragraph" w:customStyle="1" w:styleId="Definition">
    <w:name w:val="Definition"/>
    <w:basedOn w:val="BodyText"/>
    <w:qFormat/>
    <w:rsid w:val="006A671A"/>
    <w:pPr>
      <w:numPr>
        <w:numId w:val="14"/>
      </w:numPr>
      <w:spacing w:before="120" w:after="120"/>
      <w:jc w:val="left"/>
    </w:pPr>
    <w:rPr>
      <w:b/>
    </w:rPr>
  </w:style>
  <w:style w:type="paragraph" w:styleId="Signature">
    <w:name w:val="Signature"/>
    <w:basedOn w:val="Normal"/>
    <w:link w:val="SignatureChar"/>
    <w:rsid w:val="006A671A"/>
    <w:pPr>
      <w:spacing w:after="0" w:line="240" w:lineRule="auto"/>
      <w:ind w:left="4252"/>
      <w:jc w:val="both"/>
    </w:pPr>
    <w:rPr>
      <w:rFonts w:ascii="Calibri" w:eastAsia="MS Mincho" w:hAnsi="Calibri" w:cs="Times New Roman"/>
      <w:szCs w:val="24"/>
      <w:lang w:eastAsia="zh-CN"/>
    </w:rPr>
  </w:style>
  <w:style w:type="character" w:customStyle="1" w:styleId="SignatureChar">
    <w:name w:val="Signature Char"/>
    <w:basedOn w:val="DefaultParagraphFont"/>
    <w:link w:val="Signature"/>
    <w:rsid w:val="006A671A"/>
    <w:rPr>
      <w:rFonts w:ascii="Calibri" w:eastAsia="MS Mincho" w:hAnsi="Calibri" w:cs="Times New Roman"/>
      <w:szCs w:val="24"/>
      <w:lang w:eastAsia="zh-CN"/>
    </w:rPr>
  </w:style>
  <w:style w:type="paragraph" w:customStyle="1" w:styleId="BodyText5">
    <w:name w:val="Body Text 5"/>
    <w:basedOn w:val="BodyText4"/>
    <w:qFormat/>
    <w:rsid w:val="006A671A"/>
    <w:pPr>
      <w:ind w:left="2880"/>
    </w:pPr>
  </w:style>
  <w:style w:type="paragraph" w:customStyle="1" w:styleId="BodyText6">
    <w:name w:val="Body Text 6"/>
    <w:basedOn w:val="BodyText5"/>
    <w:qFormat/>
    <w:rsid w:val="006A671A"/>
    <w:pPr>
      <w:ind w:left="3600"/>
    </w:pPr>
  </w:style>
  <w:style w:type="paragraph" w:customStyle="1" w:styleId="Heading5-Underlined">
    <w:name w:val="Heading 5 - Underlined"/>
    <w:basedOn w:val="Heading5"/>
    <w:next w:val="Heading6"/>
    <w:link w:val="Heading5-UnderlinedChar"/>
    <w:rsid w:val="006A671A"/>
    <w:pPr>
      <w:keepNext/>
    </w:pPr>
    <w:rPr>
      <w:u w:val="single"/>
    </w:rPr>
  </w:style>
  <w:style w:type="numbering" w:customStyle="1" w:styleId="PartyRecitals">
    <w:name w:val="PartyRecitals"/>
    <w:uiPriority w:val="99"/>
    <w:rsid w:val="006A671A"/>
    <w:pPr>
      <w:numPr>
        <w:numId w:val="1"/>
      </w:numPr>
    </w:pPr>
  </w:style>
  <w:style w:type="numbering" w:customStyle="1" w:styleId="Definitions">
    <w:name w:val="Definitions"/>
    <w:basedOn w:val="NoList"/>
    <w:uiPriority w:val="99"/>
    <w:rsid w:val="006A671A"/>
    <w:pPr>
      <w:numPr>
        <w:numId w:val="2"/>
      </w:numPr>
    </w:pPr>
  </w:style>
  <w:style w:type="character" w:customStyle="1" w:styleId="Heading5-UnderlinedChar">
    <w:name w:val="Heading 5 - Underlined Char"/>
    <w:basedOn w:val="Heading5Char"/>
    <w:link w:val="Heading5-Underlined"/>
    <w:rsid w:val="006A671A"/>
    <w:rPr>
      <w:rFonts w:ascii="Calibri" w:eastAsia="MS Mincho" w:hAnsi="Calibri" w:cs="Perpetua MT"/>
      <w:szCs w:val="24"/>
      <w:u w:val="single"/>
      <w:lang w:eastAsia="zh-CN"/>
    </w:rPr>
  </w:style>
  <w:style w:type="character" w:customStyle="1" w:styleId="Heading3-UnderlinedChar">
    <w:name w:val="Heading 3 - Underlined Char"/>
    <w:basedOn w:val="Heading3Char"/>
    <w:link w:val="Heading3-Underlined"/>
    <w:rsid w:val="006A671A"/>
    <w:rPr>
      <w:rFonts w:ascii="Calibri" w:eastAsia="MS Mincho" w:hAnsi="Calibri" w:cs="Perpetua MT"/>
      <w:szCs w:val="24"/>
      <w:u w:val="single"/>
      <w:lang w:eastAsia="zh-CN"/>
    </w:rPr>
  </w:style>
  <w:style w:type="character" w:customStyle="1" w:styleId="Heading4-UnderlinedChar">
    <w:name w:val="Heading 4 - Underlined Char"/>
    <w:basedOn w:val="Heading4Char"/>
    <w:link w:val="Heading4-Underlined"/>
    <w:rsid w:val="006A671A"/>
    <w:rPr>
      <w:rFonts w:ascii="Calibri" w:eastAsia="MS Mincho" w:hAnsi="Calibri" w:cs="Perpetua MT"/>
      <w:szCs w:val="24"/>
      <w:u w:val="single"/>
      <w:lang w:eastAsia="zh-CN"/>
    </w:rPr>
  </w:style>
  <w:style w:type="character" w:customStyle="1" w:styleId="Heading1-UnboldChar">
    <w:name w:val="Heading 1 - Unbold Char"/>
    <w:basedOn w:val="Heading1Char"/>
    <w:link w:val="Heading1-Unbold"/>
    <w:rsid w:val="006A671A"/>
    <w:rPr>
      <w:rFonts w:ascii="Calibri" w:eastAsia="MS Mincho" w:hAnsi="Calibri" w:cs="Lucida Sans Unicode"/>
      <w:b w:val="0"/>
      <w:caps w:val="0"/>
      <w:szCs w:val="24"/>
      <w:lang w:eastAsia="zh-CN"/>
    </w:rPr>
  </w:style>
  <w:style w:type="character" w:customStyle="1" w:styleId="Heading2-UnboldChar">
    <w:name w:val="Heading 2 - Unbold Char"/>
    <w:basedOn w:val="Heading2Char"/>
    <w:link w:val="Heading2-Unbold"/>
    <w:rsid w:val="006A671A"/>
    <w:rPr>
      <w:rFonts w:ascii="Calibri" w:eastAsia="MS Mincho" w:hAnsi="Calibri" w:cs="Perpetua MT"/>
      <w:b w:val="0"/>
      <w:szCs w:val="24"/>
      <w:lang w:eastAsia="zh-CN"/>
    </w:rPr>
  </w:style>
  <w:style w:type="paragraph" w:styleId="TOAHeading">
    <w:name w:val="toa heading"/>
    <w:basedOn w:val="Normal"/>
    <w:next w:val="Normal"/>
    <w:rsid w:val="006A671A"/>
    <w:pPr>
      <w:spacing w:before="120" w:after="0" w:line="240" w:lineRule="auto"/>
      <w:jc w:val="both"/>
    </w:pPr>
    <w:rPr>
      <w:rFonts w:ascii="Calibri" w:eastAsiaTheme="majorEastAsia" w:hAnsi="Calibri" w:cstheme="majorBidi"/>
      <w:b/>
      <w:bCs/>
      <w:szCs w:val="24"/>
      <w:lang w:eastAsia="zh-CN"/>
    </w:rPr>
  </w:style>
  <w:style w:type="paragraph" w:customStyle="1" w:styleId="Heading">
    <w:name w:val="Heading"/>
    <w:basedOn w:val="BodyText"/>
    <w:rsid w:val="006A671A"/>
    <w:pPr>
      <w:jc w:val="center"/>
    </w:pPr>
    <w:rPr>
      <w:rFonts w:cs="Lucida Sans Unicode"/>
      <w:b/>
      <w:caps/>
      <w:szCs w:val="28"/>
    </w:rPr>
  </w:style>
  <w:style w:type="paragraph" w:customStyle="1" w:styleId="BODYINDENT">
    <w:name w:val="BODY INDENT"/>
    <w:basedOn w:val="Normal"/>
    <w:link w:val="BODYINDENTChar"/>
    <w:qFormat/>
    <w:rsid w:val="006A671A"/>
    <w:pPr>
      <w:spacing w:after="240" w:line="240" w:lineRule="auto"/>
      <w:ind w:left="720"/>
      <w:jc w:val="both"/>
    </w:pPr>
    <w:rPr>
      <w:rFonts w:ascii="Sky Text" w:eastAsia="Calibri" w:hAnsi="Sky Text" w:cs="Times New Roman"/>
    </w:rPr>
  </w:style>
  <w:style w:type="character" w:customStyle="1" w:styleId="BODYINDENTChar">
    <w:name w:val="BODY INDENT Char"/>
    <w:basedOn w:val="DefaultParagraphFont"/>
    <w:link w:val="BODYINDENT"/>
    <w:rsid w:val="006A671A"/>
    <w:rPr>
      <w:rFonts w:ascii="Sky Text" w:eastAsia="Calibri" w:hAnsi="Sky Text" w:cs="Times New Roman"/>
    </w:rPr>
  </w:style>
  <w:style w:type="table" w:customStyle="1" w:styleId="PlainTable21">
    <w:name w:val="Plain Table 21"/>
    <w:basedOn w:val="TableNormal"/>
    <w:uiPriority w:val="42"/>
    <w:rsid w:val="006A671A"/>
    <w:pPr>
      <w:spacing w:after="0" w:line="240" w:lineRule="auto"/>
    </w:pPr>
    <w:rPr>
      <w:rFonts w:ascii="Perpetua MT" w:eastAsia="MS Mincho" w:hAnsi="Perpetua MT" w:cs="Times New Roman"/>
      <w:sz w:val="24"/>
      <w:szCs w:val="24"/>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rsid w:val="006A671A"/>
    <w:pPr>
      <w:numPr>
        <w:ilvl w:val="1"/>
      </w:numPr>
      <w:spacing w:line="240" w:lineRule="auto"/>
      <w:jc w:val="both"/>
    </w:pPr>
    <w:rPr>
      <w:rFonts w:ascii="Calibri" w:eastAsiaTheme="minorEastAsia" w:hAnsi="Calibri"/>
      <w:color w:val="5A5A5A" w:themeColor="text1" w:themeTint="A5"/>
      <w:spacing w:val="15"/>
      <w:lang w:eastAsia="zh-CN"/>
    </w:rPr>
  </w:style>
  <w:style w:type="character" w:customStyle="1" w:styleId="SubtitleChar">
    <w:name w:val="Subtitle Char"/>
    <w:basedOn w:val="DefaultParagraphFont"/>
    <w:link w:val="Subtitle"/>
    <w:rsid w:val="006A671A"/>
    <w:rPr>
      <w:rFonts w:ascii="Calibri" w:eastAsiaTheme="minorEastAsia" w:hAnsi="Calibri"/>
      <w:color w:val="5A5A5A" w:themeColor="text1" w:themeTint="A5"/>
      <w:spacing w:val="15"/>
      <w:lang w:eastAsia="zh-CN"/>
    </w:rPr>
  </w:style>
  <w:style w:type="paragraph" w:styleId="BlockText">
    <w:name w:val="Block Text"/>
    <w:basedOn w:val="Normal"/>
    <w:semiHidden/>
    <w:unhideWhenUsed/>
    <w:rsid w:val="006A671A"/>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spacing w:after="0" w:line="240" w:lineRule="auto"/>
      <w:ind w:left="1152" w:right="1152"/>
      <w:jc w:val="both"/>
    </w:pPr>
    <w:rPr>
      <w:rFonts w:ascii="Calibri" w:eastAsiaTheme="minorEastAsia" w:hAnsi="Calibri"/>
      <w:i/>
      <w:iCs/>
      <w:color w:val="4472C4" w:themeColor="accent1"/>
      <w:szCs w:val="24"/>
      <w:lang w:eastAsia="zh-CN"/>
    </w:rPr>
  </w:style>
  <w:style w:type="paragraph" w:styleId="HTMLPreformatted">
    <w:name w:val="HTML Preformatted"/>
    <w:basedOn w:val="Normal"/>
    <w:link w:val="HTMLPreformattedChar"/>
    <w:semiHidden/>
    <w:unhideWhenUsed/>
    <w:rsid w:val="006A671A"/>
    <w:pPr>
      <w:spacing w:after="0" w:line="240" w:lineRule="auto"/>
      <w:jc w:val="both"/>
    </w:pPr>
    <w:rPr>
      <w:rFonts w:ascii="Calibri" w:eastAsia="MS Mincho" w:hAnsi="Calibri" w:cs="Consolas"/>
      <w:szCs w:val="20"/>
      <w:lang w:eastAsia="zh-CN"/>
    </w:rPr>
  </w:style>
  <w:style w:type="character" w:customStyle="1" w:styleId="HTMLPreformattedChar">
    <w:name w:val="HTML Preformatted Char"/>
    <w:basedOn w:val="DefaultParagraphFont"/>
    <w:link w:val="HTMLPreformatted"/>
    <w:semiHidden/>
    <w:rsid w:val="006A671A"/>
    <w:rPr>
      <w:rFonts w:ascii="Calibri" w:eastAsia="MS Mincho" w:hAnsi="Calibri" w:cs="Consolas"/>
      <w:szCs w:val="20"/>
      <w:lang w:eastAsia="zh-CN"/>
    </w:rPr>
  </w:style>
  <w:style w:type="paragraph" w:styleId="Index1">
    <w:name w:val="index 1"/>
    <w:basedOn w:val="Normal"/>
    <w:next w:val="Normal"/>
    <w:autoRedefine/>
    <w:semiHidden/>
    <w:unhideWhenUsed/>
    <w:rsid w:val="006A671A"/>
    <w:pPr>
      <w:spacing w:after="0" w:line="240" w:lineRule="auto"/>
      <w:ind w:left="240" w:hanging="240"/>
      <w:jc w:val="both"/>
    </w:pPr>
    <w:rPr>
      <w:rFonts w:ascii="Calibri" w:eastAsia="MS Mincho" w:hAnsi="Calibri" w:cs="Times New Roman"/>
      <w:szCs w:val="24"/>
      <w:lang w:eastAsia="zh-CN"/>
    </w:rPr>
  </w:style>
  <w:style w:type="paragraph" w:styleId="IndexHeading">
    <w:name w:val="index heading"/>
    <w:basedOn w:val="Normal"/>
    <w:next w:val="Index1"/>
    <w:semiHidden/>
    <w:unhideWhenUsed/>
    <w:rsid w:val="006A671A"/>
    <w:pPr>
      <w:spacing w:after="0" w:line="240" w:lineRule="auto"/>
      <w:jc w:val="both"/>
    </w:pPr>
    <w:rPr>
      <w:rFonts w:ascii="Calibri" w:eastAsiaTheme="majorEastAsia" w:hAnsi="Calibri" w:cstheme="majorBidi"/>
      <w:b/>
      <w:bCs/>
      <w:szCs w:val="24"/>
      <w:lang w:eastAsia="zh-CN"/>
    </w:rPr>
  </w:style>
  <w:style w:type="paragraph" w:styleId="PlainText">
    <w:name w:val="Plain Text"/>
    <w:basedOn w:val="BodyText"/>
    <w:link w:val="PlainTextChar"/>
    <w:semiHidden/>
    <w:unhideWhenUsed/>
    <w:rsid w:val="006A671A"/>
    <w:rPr>
      <w:rFonts w:cs="Consolas"/>
      <w:szCs w:val="21"/>
    </w:rPr>
  </w:style>
  <w:style w:type="character" w:customStyle="1" w:styleId="PlainTextChar">
    <w:name w:val="Plain Text Char"/>
    <w:basedOn w:val="DefaultParagraphFont"/>
    <w:link w:val="PlainText"/>
    <w:semiHidden/>
    <w:rsid w:val="006A671A"/>
    <w:rPr>
      <w:rFonts w:ascii="Calibri" w:eastAsia="MS Mincho" w:hAnsi="Calibri" w:cs="Consolas"/>
      <w:szCs w:val="21"/>
      <w:lang w:eastAsia="zh-CN"/>
    </w:rPr>
  </w:style>
  <w:style w:type="paragraph" w:styleId="TOCHeading">
    <w:name w:val="TOC Heading"/>
    <w:basedOn w:val="Heading1"/>
    <w:next w:val="Normal"/>
    <w:uiPriority w:val="39"/>
    <w:semiHidden/>
    <w:unhideWhenUsed/>
    <w:qFormat/>
    <w:rsid w:val="006A671A"/>
    <w:pPr>
      <w:keepLines/>
      <w:tabs>
        <w:tab w:val="clear" w:pos="720"/>
      </w:tabs>
      <w:spacing w:before="240" w:after="0"/>
      <w:ind w:left="0" w:firstLine="0"/>
      <w:outlineLvl w:val="9"/>
    </w:pPr>
    <w:rPr>
      <w:rFonts w:eastAsiaTheme="majorEastAsia" w:cstheme="majorBidi"/>
      <w:b w:val="0"/>
      <w:caps w:val="0"/>
      <w:color w:val="2F5496" w:themeColor="accent1" w:themeShade="BF"/>
      <w:szCs w:val="32"/>
    </w:rPr>
  </w:style>
  <w:style w:type="paragraph" w:styleId="ListBullet3">
    <w:name w:val="List Bullet 3"/>
    <w:basedOn w:val="ListBullet2"/>
    <w:unhideWhenUsed/>
    <w:rsid w:val="006A671A"/>
    <w:pPr>
      <w:ind w:left="2160"/>
    </w:pPr>
    <w:rPr>
      <w:lang w:eastAsia="en-GB"/>
    </w:rPr>
  </w:style>
  <w:style w:type="paragraph" w:styleId="ListBullet4">
    <w:name w:val="List Bullet 4"/>
    <w:basedOn w:val="ListBullet3"/>
    <w:unhideWhenUsed/>
    <w:rsid w:val="006A671A"/>
    <w:pPr>
      <w:ind w:left="2880"/>
    </w:pPr>
  </w:style>
  <w:style w:type="paragraph" w:styleId="ListBullet5">
    <w:name w:val="List Bullet 5"/>
    <w:basedOn w:val="ListBullet4"/>
    <w:unhideWhenUsed/>
    <w:rsid w:val="006A671A"/>
    <w:pPr>
      <w:ind w:left="3600"/>
    </w:pPr>
  </w:style>
  <w:style w:type="paragraph" w:styleId="Salutation">
    <w:name w:val="Salutation"/>
    <w:basedOn w:val="Normal"/>
    <w:next w:val="Normal"/>
    <w:link w:val="SalutationChar"/>
    <w:rsid w:val="006A671A"/>
    <w:pPr>
      <w:spacing w:after="0" w:line="240" w:lineRule="auto"/>
      <w:jc w:val="both"/>
    </w:pPr>
    <w:rPr>
      <w:rFonts w:ascii="Calibri" w:eastAsia="MS Mincho" w:hAnsi="Calibri" w:cs="Times New Roman"/>
      <w:szCs w:val="24"/>
      <w:lang w:eastAsia="zh-CN"/>
    </w:rPr>
  </w:style>
  <w:style w:type="character" w:customStyle="1" w:styleId="SalutationChar">
    <w:name w:val="Salutation Char"/>
    <w:basedOn w:val="DefaultParagraphFont"/>
    <w:link w:val="Salutation"/>
    <w:rsid w:val="006A671A"/>
    <w:rPr>
      <w:rFonts w:ascii="Calibri" w:eastAsia="MS Mincho" w:hAnsi="Calibri" w:cs="Times New Roman"/>
      <w:szCs w:val="24"/>
      <w:lang w:eastAsia="zh-CN"/>
    </w:rPr>
  </w:style>
  <w:style w:type="table" w:customStyle="1" w:styleId="TableGridLight1">
    <w:name w:val="Table Grid Light1"/>
    <w:basedOn w:val="TableNormal"/>
    <w:uiPriority w:val="40"/>
    <w:rsid w:val="006A671A"/>
    <w:pPr>
      <w:spacing w:after="0" w:line="240" w:lineRule="auto"/>
    </w:pPr>
    <w:rPr>
      <w:rFonts w:ascii="Perpetua MT" w:eastAsia="MS Mincho" w:hAnsi="Perpetua MT" w:cs="Times New Roman"/>
      <w:sz w:val="24"/>
      <w:szCs w:val="24"/>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semiHidden/>
    <w:unhideWhenUsed/>
    <w:rsid w:val="006A671A"/>
    <w:pPr>
      <w:spacing w:after="0" w:line="240" w:lineRule="auto"/>
      <w:jc w:val="both"/>
    </w:pPr>
    <w:rPr>
      <w:rFonts w:ascii="Calibri" w:eastAsia="MS Mincho" w:hAnsi="Calibri" w:cs="Times New Roman"/>
      <w:szCs w:val="20"/>
      <w:lang w:eastAsia="zh-CN"/>
    </w:rPr>
  </w:style>
  <w:style w:type="character" w:customStyle="1" w:styleId="EndnoteTextChar">
    <w:name w:val="Endnote Text Char"/>
    <w:basedOn w:val="DefaultParagraphFont"/>
    <w:link w:val="EndnoteText"/>
    <w:semiHidden/>
    <w:rsid w:val="006A671A"/>
    <w:rPr>
      <w:rFonts w:ascii="Calibri" w:eastAsia="MS Mincho" w:hAnsi="Calibri" w:cs="Times New Roman"/>
      <w:szCs w:val="20"/>
      <w:lang w:eastAsia="zh-CN"/>
    </w:rPr>
  </w:style>
  <w:style w:type="character" w:styleId="EndnoteReference">
    <w:name w:val="endnote reference"/>
    <w:basedOn w:val="DefaultParagraphFont"/>
    <w:semiHidden/>
    <w:unhideWhenUsed/>
    <w:rsid w:val="006A671A"/>
    <w:rPr>
      <w:vertAlign w:val="superscript"/>
    </w:rPr>
  </w:style>
  <w:style w:type="table" w:customStyle="1" w:styleId="RLPlainTable">
    <w:name w:val="RL Plain Table"/>
    <w:basedOn w:val="TableNormal"/>
    <w:uiPriority w:val="99"/>
    <w:rsid w:val="006A671A"/>
    <w:pPr>
      <w:spacing w:after="0" w:line="240" w:lineRule="auto"/>
    </w:pPr>
    <w:rPr>
      <w:rFonts w:ascii="Perpetua MT" w:eastAsia="MS Mincho" w:hAnsi="Perpetua MT"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LDefinitionTable">
    <w:name w:val="RL Definition Table"/>
    <w:basedOn w:val="TableNormal"/>
    <w:uiPriority w:val="99"/>
    <w:rsid w:val="006A671A"/>
    <w:pPr>
      <w:spacing w:after="0" w:line="240" w:lineRule="auto"/>
    </w:pPr>
    <w:rPr>
      <w:rFonts w:ascii="Perpetua MT" w:eastAsia="MS Mincho" w:hAnsi="Perpetua MT" w:cs="Times New Roman"/>
      <w:sz w:val="24"/>
      <w:szCs w:val="24"/>
      <w:lang w:eastAsia="zh-CN"/>
    </w:rPr>
    <w:tblPr/>
  </w:style>
  <w:style w:type="paragraph" w:styleId="Bibliography">
    <w:name w:val="Bibliography"/>
    <w:basedOn w:val="Normal"/>
    <w:next w:val="Normal"/>
    <w:uiPriority w:val="37"/>
    <w:semiHidden/>
    <w:unhideWhenUsed/>
    <w:rsid w:val="006A671A"/>
    <w:pPr>
      <w:spacing w:after="0" w:line="240" w:lineRule="auto"/>
      <w:jc w:val="both"/>
    </w:pPr>
    <w:rPr>
      <w:rFonts w:ascii="Calibri" w:eastAsia="MS Mincho" w:hAnsi="Calibri" w:cs="Times New Roman"/>
      <w:szCs w:val="24"/>
      <w:lang w:eastAsia="zh-CN"/>
    </w:rPr>
  </w:style>
  <w:style w:type="paragraph" w:styleId="BodyTextFirstIndent">
    <w:name w:val="Body Text First Indent"/>
    <w:basedOn w:val="BodyText"/>
    <w:link w:val="BodyTextFirstIndentChar"/>
    <w:rsid w:val="006A671A"/>
    <w:pPr>
      <w:spacing w:after="0"/>
      <w:ind w:firstLine="360"/>
    </w:pPr>
  </w:style>
  <w:style w:type="character" w:customStyle="1" w:styleId="BodyTextFirstIndentChar">
    <w:name w:val="Body Text First Indent Char"/>
    <w:basedOn w:val="BodyTextChar"/>
    <w:link w:val="BodyTextFirstIndent"/>
    <w:rsid w:val="006A671A"/>
    <w:rPr>
      <w:rFonts w:ascii="Calibri" w:eastAsia="MS Mincho" w:hAnsi="Calibri" w:cs="Times New Roman"/>
      <w:szCs w:val="24"/>
      <w:lang w:eastAsia="zh-CN"/>
    </w:rPr>
  </w:style>
  <w:style w:type="paragraph" w:styleId="BodyTextIndent">
    <w:name w:val="Body Text Indent"/>
    <w:basedOn w:val="Normal"/>
    <w:link w:val="BodyTextIndentChar"/>
    <w:semiHidden/>
    <w:unhideWhenUsed/>
    <w:rsid w:val="006A671A"/>
    <w:pPr>
      <w:spacing w:after="120" w:line="240" w:lineRule="auto"/>
      <w:ind w:left="283"/>
      <w:jc w:val="both"/>
    </w:pPr>
    <w:rPr>
      <w:rFonts w:ascii="Calibri" w:eastAsia="MS Mincho" w:hAnsi="Calibri" w:cs="Times New Roman"/>
      <w:szCs w:val="24"/>
      <w:lang w:eastAsia="zh-CN"/>
    </w:rPr>
  </w:style>
  <w:style w:type="character" w:customStyle="1" w:styleId="BodyTextIndentChar">
    <w:name w:val="Body Text Indent Char"/>
    <w:basedOn w:val="DefaultParagraphFont"/>
    <w:link w:val="BodyTextIndent"/>
    <w:semiHidden/>
    <w:rsid w:val="006A671A"/>
    <w:rPr>
      <w:rFonts w:ascii="Calibri" w:eastAsia="MS Mincho" w:hAnsi="Calibri" w:cs="Times New Roman"/>
      <w:szCs w:val="24"/>
      <w:lang w:eastAsia="zh-CN"/>
    </w:rPr>
  </w:style>
  <w:style w:type="paragraph" w:styleId="BodyTextFirstIndent2">
    <w:name w:val="Body Text First Indent 2"/>
    <w:basedOn w:val="BodyTextIndent"/>
    <w:link w:val="BodyTextFirstIndent2Char"/>
    <w:semiHidden/>
    <w:unhideWhenUsed/>
    <w:rsid w:val="006A671A"/>
    <w:pPr>
      <w:spacing w:after="0"/>
      <w:ind w:left="360" w:firstLine="360"/>
    </w:pPr>
  </w:style>
  <w:style w:type="character" w:customStyle="1" w:styleId="BodyTextFirstIndent2Char">
    <w:name w:val="Body Text First Indent 2 Char"/>
    <w:basedOn w:val="BodyTextIndentChar"/>
    <w:link w:val="BodyTextFirstIndent2"/>
    <w:semiHidden/>
    <w:rsid w:val="006A671A"/>
    <w:rPr>
      <w:rFonts w:ascii="Calibri" w:eastAsia="MS Mincho" w:hAnsi="Calibri" w:cs="Times New Roman"/>
      <w:szCs w:val="24"/>
      <w:lang w:eastAsia="zh-CN"/>
    </w:rPr>
  </w:style>
  <w:style w:type="paragraph" w:styleId="BodyTextIndent2">
    <w:name w:val="Body Text Indent 2"/>
    <w:basedOn w:val="Normal"/>
    <w:link w:val="BodyTextIndent2Char"/>
    <w:semiHidden/>
    <w:unhideWhenUsed/>
    <w:rsid w:val="006A671A"/>
    <w:pPr>
      <w:spacing w:after="120" w:line="240" w:lineRule="auto"/>
      <w:ind w:left="283"/>
      <w:jc w:val="both"/>
    </w:pPr>
    <w:rPr>
      <w:rFonts w:ascii="Calibri" w:eastAsia="MS Mincho" w:hAnsi="Calibri" w:cs="Times New Roman"/>
      <w:szCs w:val="24"/>
      <w:lang w:eastAsia="zh-CN"/>
    </w:rPr>
  </w:style>
  <w:style w:type="character" w:customStyle="1" w:styleId="BodyTextIndent2Char">
    <w:name w:val="Body Text Indent 2 Char"/>
    <w:basedOn w:val="DefaultParagraphFont"/>
    <w:link w:val="BodyTextIndent2"/>
    <w:semiHidden/>
    <w:rsid w:val="006A671A"/>
    <w:rPr>
      <w:rFonts w:ascii="Calibri" w:eastAsia="MS Mincho" w:hAnsi="Calibri" w:cs="Times New Roman"/>
      <w:szCs w:val="24"/>
      <w:lang w:eastAsia="zh-CN"/>
    </w:rPr>
  </w:style>
  <w:style w:type="paragraph" w:styleId="BodyTextIndent3">
    <w:name w:val="Body Text Indent 3"/>
    <w:basedOn w:val="Normal"/>
    <w:link w:val="BodyTextIndent3Char"/>
    <w:semiHidden/>
    <w:unhideWhenUsed/>
    <w:rsid w:val="006A671A"/>
    <w:pPr>
      <w:spacing w:after="120" w:line="240" w:lineRule="auto"/>
      <w:ind w:left="283"/>
      <w:jc w:val="both"/>
    </w:pPr>
    <w:rPr>
      <w:rFonts w:ascii="Calibri" w:eastAsia="MS Mincho" w:hAnsi="Calibri" w:cs="Times New Roman"/>
      <w:szCs w:val="16"/>
      <w:lang w:eastAsia="zh-CN"/>
    </w:rPr>
  </w:style>
  <w:style w:type="character" w:customStyle="1" w:styleId="BodyTextIndent3Char">
    <w:name w:val="Body Text Indent 3 Char"/>
    <w:basedOn w:val="DefaultParagraphFont"/>
    <w:link w:val="BodyTextIndent3"/>
    <w:semiHidden/>
    <w:rsid w:val="006A671A"/>
    <w:rPr>
      <w:rFonts w:ascii="Calibri" w:eastAsia="MS Mincho" w:hAnsi="Calibri" w:cs="Times New Roman"/>
      <w:szCs w:val="16"/>
      <w:lang w:eastAsia="zh-CN"/>
    </w:rPr>
  </w:style>
  <w:style w:type="paragraph" w:styleId="Caption">
    <w:name w:val="caption"/>
    <w:basedOn w:val="Normal"/>
    <w:next w:val="Normal"/>
    <w:semiHidden/>
    <w:unhideWhenUsed/>
    <w:qFormat/>
    <w:rsid w:val="006A671A"/>
    <w:pPr>
      <w:spacing w:after="200" w:line="240" w:lineRule="auto"/>
      <w:jc w:val="both"/>
    </w:pPr>
    <w:rPr>
      <w:rFonts w:ascii="Calibri" w:eastAsia="MS Mincho" w:hAnsi="Calibri" w:cs="Times New Roman"/>
      <w:i/>
      <w:iCs/>
      <w:color w:val="44546A" w:themeColor="text2"/>
      <w:szCs w:val="18"/>
      <w:lang w:eastAsia="zh-CN"/>
    </w:rPr>
  </w:style>
  <w:style w:type="paragraph" w:styleId="Closing">
    <w:name w:val="Closing"/>
    <w:basedOn w:val="Normal"/>
    <w:link w:val="ClosingChar"/>
    <w:semiHidden/>
    <w:unhideWhenUsed/>
    <w:rsid w:val="006A671A"/>
    <w:pPr>
      <w:spacing w:after="0" w:line="240" w:lineRule="auto"/>
      <w:ind w:left="4252"/>
      <w:jc w:val="both"/>
    </w:pPr>
    <w:rPr>
      <w:rFonts w:ascii="Calibri" w:eastAsia="MS Mincho" w:hAnsi="Calibri" w:cs="Times New Roman"/>
      <w:szCs w:val="24"/>
      <w:lang w:eastAsia="zh-CN"/>
    </w:rPr>
  </w:style>
  <w:style w:type="character" w:customStyle="1" w:styleId="ClosingChar">
    <w:name w:val="Closing Char"/>
    <w:basedOn w:val="DefaultParagraphFont"/>
    <w:link w:val="Closing"/>
    <w:semiHidden/>
    <w:rsid w:val="006A671A"/>
    <w:rPr>
      <w:rFonts w:ascii="Calibri" w:eastAsia="MS Mincho" w:hAnsi="Calibri" w:cs="Times New Roman"/>
      <w:szCs w:val="24"/>
      <w:lang w:eastAsia="zh-CN"/>
    </w:rPr>
  </w:style>
  <w:style w:type="paragraph" w:styleId="Date">
    <w:name w:val="Date"/>
    <w:basedOn w:val="Normal"/>
    <w:next w:val="Normal"/>
    <w:link w:val="DateChar"/>
    <w:rsid w:val="006A671A"/>
    <w:pPr>
      <w:spacing w:after="0" w:line="240" w:lineRule="auto"/>
      <w:jc w:val="both"/>
    </w:pPr>
    <w:rPr>
      <w:rFonts w:ascii="Calibri" w:eastAsia="MS Mincho" w:hAnsi="Calibri" w:cs="Times New Roman"/>
      <w:szCs w:val="24"/>
      <w:lang w:eastAsia="zh-CN"/>
    </w:rPr>
  </w:style>
  <w:style w:type="character" w:customStyle="1" w:styleId="DateChar">
    <w:name w:val="Date Char"/>
    <w:basedOn w:val="DefaultParagraphFont"/>
    <w:link w:val="Date"/>
    <w:rsid w:val="006A671A"/>
    <w:rPr>
      <w:rFonts w:ascii="Calibri" w:eastAsia="MS Mincho" w:hAnsi="Calibri" w:cs="Times New Roman"/>
      <w:szCs w:val="24"/>
      <w:lang w:eastAsia="zh-CN"/>
    </w:rPr>
  </w:style>
  <w:style w:type="paragraph" w:styleId="DocumentMap">
    <w:name w:val="Document Map"/>
    <w:basedOn w:val="Normal"/>
    <w:link w:val="DocumentMapChar"/>
    <w:semiHidden/>
    <w:unhideWhenUsed/>
    <w:rsid w:val="006A671A"/>
    <w:pPr>
      <w:spacing w:after="0" w:line="240" w:lineRule="auto"/>
      <w:jc w:val="both"/>
    </w:pPr>
    <w:rPr>
      <w:rFonts w:ascii="Calibri" w:eastAsia="MS Mincho" w:hAnsi="Calibri" w:cs="Segoe UI"/>
      <w:szCs w:val="16"/>
      <w:lang w:eastAsia="zh-CN"/>
    </w:rPr>
  </w:style>
  <w:style w:type="character" w:customStyle="1" w:styleId="DocumentMapChar">
    <w:name w:val="Document Map Char"/>
    <w:basedOn w:val="DefaultParagraphFont"/>
    <w:link w:val="DocumentMap"/>
    <w:semiHidden/>
    <w:rsid w:val="006A671A"/>
    <w:rPr>
      <w:rFonts w:ascii="Calibri" w:eastAsia="MS Mincho" w:hAnsi="Calibri" w:cs="Segoe UI"/>
      <w:szCs w:val="16"/>
      <w:lang w:eastAsia="zh-CN"/>
    </w:rPr>
  </w:style>
  <w:style w:type="paragraph" w:styleId="E-mailSignature">
    <w:name w:val="E-mail Signature"/>
    <w:basedOn w:val="Normal"/>
    <w:link w:val="E-mailSignatureChar"/>
    <w:semiHidden/>
    <w:unhideWhenUsed/>
    <w:rsid w:val="006A671A"/>
    <w:pPr>
      <w:spacing w:after="0" w:line="240" w:lineRule="auto"/>
      <w:jc w:val="both"/>
    </w:pPr>
    <w:rPr>
      <w:rFonts w:ascii="Calibri" w:eastAsia="MS Mincho" w:hAnsi="Calibri" w:cs="Times New Roman"/>
      <w:szCs w:val="24"/>
      <w:lang w:eastAsia="zh-CN"/>
    </w:rPr>
  </w:style>
  <w:style w:type="character" w:customStyle="1" w:styleId="E-mailSignatureChar">
    <w:name w:val="E-mail Signature Char"/>
    <w:basedOn w:val="DefaultParagraphFont"/>
    <w:link w:val="E-mailSignature"/>
    <w:semiHidden/>
    <w:rsid w:val="006A671A"/>
    <w:rPr>
      <w:rFonts w:ascii="Calibri" w:eastAsia="MS Mincho" w:hAnsi="Calibri" w:cs="Times New Roman"/>
      <w:szCs w:val="24"/>
      <w:lang w:eastAsia="zh-CN"/>
    </w:rPr>
  </w:style>
  <w:style w:type="paragraph" w:styleId="EnvelopeAddress">
    <w:name w:val="envelope address"/>
    <w:basedOn w:val="Normal"/>
    <w:semiHidden/>
    <w:unhideWhenUsed/>
    <w:rsid w:val="006A671A"/>
    <w:pPr>
      <w:framePr w:w="7920" w:h="1980" w:hRule="exact" w:hSpace="180" w:wrap="auto" w:hAnchor="page" w:xAlign="center" w:yAlign="bottom"/>
      <w:spacing w:after="0" w:line="240" w:lineRule="auto"/>
      <w:ind w:left="2880"/>
      <w:jc w:val="both"/>
    </w:pPr>
    <w:rPr>
      <w:rFonts w:ascii="Calibri" w:eastAsiaTheme="majorEastAsia" w:hAnsi="Calibri" w:cstheme="majorBidi"/>
      <w:szCs w:val="24"/>
      <w:lang w:eastAsia="zh-CN"/>
    </w:rPr>
  </w:style>
  <w:style w:type="paragraph" w:styleId="EnvelopeReturn">
    <w:name w:val="envelope return"/>
    <w:basedOn w:val="Normal"/>
    <w:semiHidden/>
    <w:unhideWhenUsed/>
    <w:rsid w:val="006A671A"/>
    <w:pPr>
      <w:spacing w:after="0" w:line="240" w:lineRule="auto"/>
      <w:jc w:val="both"/>
    </w:pPr>
    <w:rPr>
      <w:rFonts w:ascii="Calibri" w:eastAsiaTheme="majorEastAsia" w:hAnsi="Calibri" w:cstheme="majorBidi"/>
      <w:szCs w:val="20"/>
      <w:lang w:eastAsia="zh-CN"/>
    </w:rPr>
  </w:style>
  <w:style w:type="paragraph" w:styleId="FootnoteText">
    <w:name w:val="footnote text"/>
    <w:basedOn w:val="Normal"/>
    <w:link w:val="FootnoteTextChar"/>
    <w:semiHidden/>
    <w:unhideWhenUsed/>
    <w:rsid w:val="006A671A"/>
    <w:pPr>
      <w:spacing w:after="0" w:line="240" w:lineRule="auto"/>
      <w:jc w:val="both"/>
    </w:pPr>
    <w:rPr>
      <w:rFonts w:ascii="Calibri" w:eastAsia="MS Mincho" w:hAnsi="Calibri" w:cs="Times New Roman"/>
      <w:szCs w:val="20"/>
      <w:lang w:eastAsia="zh-CN"/>
    </w:rPr>
  </w:style>
  <w:style w:type="character" w:customStyle="1" w:styleId="FootnoteTextChar">
    <w:name w:val="Footnote Text Char"/>
    <w:basedOn w:val="DefaultParagraphFont"/>
    <w:link w:val="FootnoteText"/>
    <w:semiHidden/>
    <w:rsid w:val="006A671A"/>
    <w:rPr>
      <w:rFonts w:ascii="Calibri" w:eastAsia="MS Mincho" w:hAnsi="Calibri" w:cs="Times New Roman"/>
      <w:szCs w:val="20"/>
      <w:lang w:eastAsia="zh-CN"/>
    </w:rPr>
  </w:style>
  <w:style w:type="paragraph" w:styleId="HTMLAddress">
    <w:name w:val="HTML Address"/>
    <w:basedOn w:val="Normal"/>
    <w:link w:val="HTMLAddressChar"/>
    <w:semiHidden/>
    <w:unhideWhenUsed/>
    <w:rsid w:val="006A671A"/>
    <w:pPr>
      <w:spacing w:after="0" w:line="240" w:lineRule="auto"/>
      <w:jc w:val="both"/>
    </w:pPr>
    <w:rPr>
      <w:rFonts w:ascii="Calibri" w:eastAsia="MS Mincho" w:hAnsi="Calibri" w:cs="Times New Roman"/>
      <w:i/>
      <w:iCs/>
      <w:szCs w:val="24"/>
      <w:lang w:eastAsia="zh-CN"/>
    </w:rPr>
  </w:style>
  <w:style w:type="character" w:customStyle="1" w:styleId="HTMLAddressChar">
    <w:name w:val="HTML Address Char"/>
    <w:basedOn w:val="DefaultParagraphFont"/>
    <w:link w:val="HTMLAddress"/>
    <w:semiHidden/>
    <w:rsid w:val="006A671A"/>
    <w:rPr>
      <w:rFonts w:ascii="Calibri" w:eastAsia="MS Mincho" w:hAnsi="Calibri" w:cs="Times New Roman"/>
      <w:i/>
      <w:iCs/>
      <w:szCs w:val="24"/>
      <w:lang w:eastAsia="zh-CN"/>
    </w:rPr>
  </w:style>
  <w:style w:type="paragraph" w:styleId="Index2">
    <w:name w:val="index 2"/>
    <w:basedOn w:val="Normal"/>
    <w:next w:val="Normal"/>
    <w:autoRedefine/>
    <w:semiHidden/>
    <w:unhideWhenUsed/>
    <w:rsid w:val="006A671A"/>
    <w:pPr>
      <w:spacing w:after="0" w:line="240" w:lineRule="auto"/>
      <w:ind w:left="480" w:hanging="240"/>
      <w:jc w:val="both"/>
    </w:pPr>
    <w:rPr>
      <w:rFonts w:ascii="Calibri" w:eastAsia="MS Mincho" w:hAnsi="Calibri" w:cs="Times New Roman"/>
      <w:szCs w:val="24"/>
      <w:lang w:eastAsia="zh-CN"/>
    </w:rPr>
  </w:style>
  <w:style w:type="paragraph" w:styleId="Index3">
    <w:name w:val="index 3"/>
    <w:basedOn w:val="Normal"/>
    <w:next w:val="Normal"/>
    <w:autoRedefine/>
    <w:semiHidden/>
    <w:unhideWhenUsed/>
    <w:rsid w:val="006A671A"/>
    <w:pPr>
      <w:spacing w:after="0" w:line="240" w:lineRule="auto"/>
      <w:ind w:left="720" w:hanging="240"/>
      <w:jc w:val="both"/>
    </w:pPr>
    <w:rPr>
      <w:rFonts w:ascii="Calibri" w:eastAsia="MS Mincho" w:hAnsi="Calibri" w:cs="Times New Roman"/>
      <w:szCs w:val="24"/>
      <w:lang w:eastAsia="zh-CN"/>
    </w:rPr>
  </w:style>
  <w:style w:type="paragraph" w:styleId="Index4">
    <w:name w:val="index 4"/>
    <w:basedOn w:val="Normal"/>
    <w:next w:val="Normal"/>
    <w:autoRedefine/>
    <w:semiHidden/>
    <w:unhideWhenUsed/>
    <w:rsid w:val="006A671A"/>
    <w:pPr>
      <w:spacing w:after="0" w:line="240" w:lineRule="auto"/>
      <w:ind w:left="960" w:hanging="240"/>
      <w:jc w:val="both"/>
    </w:pPr>
    <w:rPr>
      <w:rFonts w:ascii="Calibri" w:eastAsia="MS Mincho" w:hAnsi="Calibri" w:cs="Times New Roman"/>
      <w:szCs w:val="24"/>
      <w:lang w:eastAsia="zh-CN"/>
    </w:rPr>
  </w:style>
  <w:style w:type="paragraph" w:styleId="Index5">
    <w:name w:val="index 5"/>
    <w:basedOn w:val="Normal"/>
    <w:next w:val="Normal"/>
    <w:autoRedefine/>
    <w:semiHidden/>
    <w:unhideWhenUsed/>
    <w:rsid w:val="006A671A"/>
    <w:pPr>
      <w:spacing w:after="0" w:line="240" w:lineRule="auto"/>
      <w:ind w:left="1200" w:hanging="240"/>
      <w:jc w:val="both"/>
    </w:pPr>
    <w:rPr>
      <w:rFonts w:ascii="Calibri" w:eastAsia="MS Mincho" w:hAnsi="Calibri" w:cs="Times New Roman"/>
      <w:szCs w:val="24"/>
      <w:lang w:eastAsia="zh-CN"/>
    </w:rPr>
  </w:style>
  <w:style w:type="paragraph" w:styleId="Index6">
    <w:name w:val="index 6"/>
    <w:basedOn w:val="Normal"/>
    <w:next w:val="Normal"/>
    <w:autoRedefine/>
    <w:semiHidden/>
    <w:unhideWhenUsed/>
    <w:rsid w:val="006A671A"/>
    <w:pPr>
      <w:spacing w:after="0" w:line="240" w:lineRule="auto"/>
      <w:ind w:left="1440" w:hanging="240"/>
      <w:jc w:val="both"/>
    </w:pPr>
    <w:rPr>
      <w:rFonts w:ascii="Calibri" w:eastAsia="MS Mincho" w:hAnsi="Calibri" w:cs="Times New Roman"/>
      <w:szCs w:val="24"/>
      <w:lang w:eastAsia="zh-CN"/>
    </w:rPr>
  </w:style>
  <w:style w:type="paragraph" w:styleId="Index7">
    <w:name w:val="index 7"/>
    <w:basedOn w:val="Normal"/>
    <w:next w:val="Normal"/>
    <w:autoRedefine/>
    <w:semiHidden/>
    <w:unhideWhenUsed/>
    <w:rsid w:val="006A671A"/>
    <w:pPr>
      <w:spacing w:after="0" w:line="240" w:lineRule="auto"/>
      <w:ind w:left="1680" w:hanging="240"/>
      <w:jc w:val="both"/>
    </w:pPr>
    <w:rPr>
      <w:rFonts w:ascii="Calibri" w:eastAsia="MS Mincho" w:hAnsi="Calibri" w:cs="Times New Roman"/>
      <w:szCs w:val="24"/>
      <w:lang w:eastAsia="zh-CN"/>
    </w:rPr>
  </w:style>
  <w:style w:type="paragraph" w:styleId="Index8">
    <w:name w:val="index 8"/>
    <w:basedOn w:val="Normal"/>
    <w:next w:val="Normal"/>
    <w:autoRedefine/>
    <w:semiHidden/>
    <w:unhideWhenUsed/>
    <w:rsid w:val="006A671A"/>
    <w:pPr>
      <w:spacing w:after="0" w:line="240" w:lineRule="auto"/>
      <w:ind w:left="1920" w:hanging="240"/>
      <w:jc w:val="both"/>
    </w:pPr>
    <w:rPr>
      <w:rFonts w:ascii="Calibri" w:eastAsia="MS Mincho" w:hAnsi="Calibri" w:cs="Times New Roman"/>
      <w:szCs w:val="24"/>
      <w:lang w:eastAsia="zh-CN"/>
    </w:rPr>
  </w:style>
  <w:style w:type="paragraph" w:styleId="Index9">
    <w:name w:val="index 9"/>
    <w:basedOn w:val="Normal"/>
    <w:next w:val="Normal"/>
    <w:autoRedefine/>
    <w:semiHidden/>
    <w:unhideWhenUsed/>
    <w:rsid w:val="006A671A"/>
    <w:pPr>
      <w:spacing w:after="0" w:line="240" w:lineRule="auto"/>
      <w:ind w:left="2160" w:hanging="240"/>
      <w:jc w:val="both"/>
    </w:pPr>
    <w:rPr>
      <w:rFonts w:ascii="Calibri" w:eastAsia="MS Mincho" w:hAnsi="Calibri" w:cs="Times New Roman"/>
      <w:szCs w:val="24"/>
      <w:lang w:eastAsia="zh-CN"/>
    </w:rPr>
  </w:style>
  <w:style w:type="paragraph" w:styleId="IntenseQuote">
    <w:name w:val="Intense Quote"/>
    <w:basedOn w:val="Normal"/>
    <w:next w:val="Normal"/>
    <w:link w:val="IntenseQuoteChar"/>
    <w:uiPriority w:val="30"/>
    <w:rsid w:val="006A671A"/>
    <w:pPr>
      <w:pBdr>
        <w:top w:val="single" w:sz="4" w:space="10" w:color="4472C4" w:themeColor="accent1"/>
        <w:bottom w:val="single" w:sz="4" w:space="10" w:color="4472C4" w:themeColor="accent1"/>
      </w:pBdr>
      <w:spacing w:before="360" w:after="360" w:line="240" w:lineRule="auto"/>
      <w:ind w:left="864" w:right="864"/>
      <w:jc w:val="center"/>
    </w:pPr>
    <w:rPr>
      <w:rFonts w:ascii="Calibri" w:eastAsia="MS Mincho" w:hAnsi="Calibri" w:cs="Times New Roman"/>
      <w:i/>
      <w:iCs/>
      <w:color w:val="4472C4" w:themeColor="accent1"/>
      <w:szCs w:val="24"/>
      <w:lang w:eastAsia="zh-CN"/>
    </w:rPr>
  </w:style>
  <w:style w:type="character" w:customStyle="1" w:styleId="IntenseQuoteChar">
    <w:name w:val="Intense Quote Char"/>
    <w:basedOn w:val="DefaultParagraphFont"/>
    <w:link w:val="IntenseQuote"/>
    <w:uiPriority w:val="30"/>
    <w:rsid w:val="006A671A"/>
    <w:rPr>
      <w:rFonts w:ascii="Calibri" w:eastAsia="MS Mincho" w:hAnsi="Calibri" w:cs="Times New Roman"/>
      <w:i/>
      <w:iCs/>
      <w:color w:val="4472C4" w:themeColor="accent1"/>
      <w:szCs w:val="24"/>
      <w:lang w:eastAsia="zh-CN"/>
    </w:rPr>
  </w:style>
  <w:style w:type="paragraph" w:styleId="List">
    <w:name w:val="List"/>
    <w:basedOn w:val="Normal"/>
    <w:semiHidden/>
    <w:unhideWhenUsed/>
    <w:rsid w:val="006A671A"/>
    <w:pPr>
      <w:spacing w:after="0" w:line="240" w:lineRule="auto"/>
      <w:ind w:left="283" w:hanging="283"/>
      <w:contextualSpacing/>
      <w:jc w:val="both"/>
    </w:pPr>
    <w:rPr>
      <w:rFonts w:ascii="Calibri" w:eastAsia="MS Mincho" w:hAnsi="Calibri" w:cs="Times New Roman"/>
      <w:szCs w:val="24"/>
      <w:lang w:eastAsia="zh-CN"/>
    </w:rPr>
  </w:style>
  <w:style w:type="paragraph" w:styleId="List2">
    <w:name w:val="List 2"/>
    <w:basedOn w:val="Normal"/>
    <w:semiHidden/>
    <w:unhideWhenUsed/>
    <w:rsid w:val="006A671A"/>
    <w:pPr>
      <w:spacing w:after="0" w:line="240" w:lineRule="auto"/>
      <w:ind w:left="566" w:hanging="283"/>
      <w:contextualSpacing/>
      <w:jc w:val="both"/>
    </w:pPr>
    <w:rPr>
      <w:rFonts w:ascii="Calibri" w:eastAsia="MS Mincho" w:hAnsi="Calibri" w:cs="Times New Roman"/>
      <w:szCs w:val="24"/>
      <w:lang w:eastAsia="zh-CN"/>
    </w:rPr>
  </w:style>
  <w:style w:type="paragraph" w:styleId="List3">
    <w:name w:val="List 3"/>
    <w:basedOn w:val="Normal"/>
    <w:semiHidden/>
    <w:unhideWhenUsed/>
    <w:rsid w:val="006A671A"/>
    <w:pPr>
      <w:spacing w:after="0" w:line="240" w:lineRule="auto"/>
      <w:ind w:left="849" w:hanging="283"/>
      <w:contextualSpacing/>
      <w:jc w:val="both"/>
    </w:pPr>
    <w:rPr>
      <w:rFonts w:ascii="Calibri" w:eastAsia="MS Mincho" w:hAnsi="Calibri" w:cs="Times New Roman"/>
      <w:szCs w:val="24"/>
      <w:lang w:eastAsia="zh-CN"/>
    </w:rPr>
  </w:style>
  <w:style w:type="paragraph" w:styleId="List4">
    <w:name w:val="List 4"/>
    <w:basedOn w:val="Normal"/>
    <w:rsid w:val="006A671A"/>
    <w:pPr>
      <w:spacing w:after="0" w:line="240" w:lineRule="auto"/>
      <w:ind w:left="1132" w:hanging="283"/>
      <w:contextualSpacing/>
      <w:jc w:val="both"/>
    </w:pPr>
    <w:rPr>
      <w:rFonts w:ascii="Calibri" w:eastAsia="MS Mincho" w:hAnsi="Calibri" w:cs="Times New Roman"/>
      <w:szCs w:val="24"/>
      <w:lang w:eastAsia="zh-CN"/>
    </w:rPr>
  </w:style>
  <w:style w:type="paragraph" w:styleId="List5">
    <w:name w:val="List 5"/>
    <w:basedOn w:val="Normal"/>
    <w:rsid w:val="006A671A"/>
    <w:pPr>
      <w:spacing w:after="0" w:line="240" w:lineRule="auto"/>
      <w:ind w:left="1415" w:hanging="283"/>
      <w:contextualSpacing/>
      <w:jc w:val="both"/>
    </w:pPr>
    <w:rPr>
      <w:rFonts w:ascii="Calibri" w:eastAsia="MS Mincho" w:hAnsi="Calibri" w:cs="Times New Roman"/>
      <w:szCs w:val="24"/>
      <w:lang w:eastAsia="zh-CN"/>
    </w:rPr>
  </w:style>
  <w:style w:type="paragraph" w:styleId="ListContinue">
    <w:name w:val="List Continue"/>
    <w:basedOn w:val="Normal"/>
    <w:semiHidden/>
    <w:unhideWhenUsed/>
    <w:rsid w:val="006A671A"/>
    <w:pPr>
      <w:spacing w:after="120" w:line="240" w:lineRule="auto"/>
      <w:ind w:left="283"/>
      <w:contextualSpacing/>
      <w:jc w:val="both"/>
    </w:pPr>
    <w:rPr>
      <w:rFonts w:ascii="Calibri" w:eastAsia="MS Mincho" w:hAnsi="Calibri" w:cs="Times New Roman"/>
      <w:szCs w:val="24"/>
      <w:lang w:eastAsia="zh-CN"/>
    </w:rPr>
  </w:style>
  <w:style w:type="paragraph" w:styleId="ListContinue2">
    <w:name w:val="List Continue 2"/>
    <w:basedOn w:val="Normal"/>
    <w:semiHidden/>
    <w:unhideWhenUsed/>
    <w:rsid w:val="006A671A"/>
    <w:pPr>
      <w:spacing w:after="120" w:line="240" w:lineRule="auto"/>
      <w:ind w:left="566"/>
      <w:contextualSpacing/>
      <w:jc w:val="both"/>
    </w:pPr>
    <w:rPr>
      <w:rFonts w:ascii="Calibri" w:eastAsia="MS Mincho" w:hAnsi="Calibri" w:cs="Times New Roman"/>
      <w:szCs w:val="24"/>
      <w:lang w:eastAsia="zh-CN"/>
    </w:rPr>
  </w:style>
  <w:style w:type="paragraph" w:styleId="ListContinue3">
    <w:name w:val="List Continue 3"/>
    <w:basedOn w:val="Normal"/>
    <w:semiHidden/>
    <w:unhideWhenUsed/>
    <w:rsid w:val="006A671A"/>
    <w:pPr>
      <w:spacing w:after="120" w:line="240" w:lineRule="auto"/>
      <w:ind w:left="849"/>
      <w:contextualSpacing/>
      <w:jc w:val="both"/>
    </w:pPr>
    <w:rPr>
      <w:rFonts w:ascii="Calibri" w:eastAsia="MS Mincho" w:hAnsi="Calibri" w:cs="Times New Roman"/>
      <w:szCs w:val="24"/>
      <w:lang w:eastAsia="zh-CN"/>
    </w:rPr>
  </w:style>
  <w:style w:type="paragraph" w:styleId="ListContinue4">
    <w:name w:val="List Continue 4"/>
    <w:basedOn w:val="Normal"/>
    <w:semiHidden/>
    <w:unhideWhenUsed/>
    <w:rsid w:val="006A671A"/>
    <w:pPr>
      <w:spacing w:after="120" w:line="240" w:lineRule="auto"/>
      <w:ind w:left="1132"/>
      <w:contextualSpacing/>
      <w:jc w:val="both"/>
    </w:pPr>
    <w:rPr>
      <w:rFonts w:ascii="Calibri" w:eastAsia="MS Mincho" w:hAnsi="Calibri" w:cs="Times New Roman"/>
      <w:szCs w:val="24"/>
      <w:lang w:eastAsia="zh-CN"/>
    </w:rPr>
  </w:style>
  <w:style w:type="paragraph" w:styleId="ListContinue5">
    <w:name w:val="List Continue 5"/>
    <w:basedOn w:val="Normal"/>
    <w:semiHidden/>
    <w:unhideWhenUsed/>
    <w:rsid w:val="006A671A"/>
    <w:pPr>
      <w:spacing w:after="120" w:line="240" w:lineRule="auto"/>
      <w:ind w:left="1415"/>
      <w:contextualSpacing/>
      <w:jc w:val="both"/>
    </w:pPr>
    <w:rPr>
      <w:rFonts w:ascii="Calibri" w:eastAsia="MS Mincho" w:hAnsi="Calibri" w:cs="Times New Roman"/>
      <w:szCs w:val="24"/>
      <w:lang w:eastAsia="zh-CN"/>
    </w:rPr>
  </w:style>
  <w:style w:type="paragraph" w:styleId="ListNumber">
    <w:name w:val="List Number"/>
    <w:basedOn w:val="Normal"/>
    <w:rsid w:val="006A671A"/>
    <w:pPr>
      <w:numPr>
        <w:numId w:val="8"/>
      </w:numPr>
      <w:spacing w:after="0" w:line="240" w:lineRule="auto"/>
      <w:contextualSpacing/>
      <w:jc w:val="both"/>
    </w:pPr>
    <w:rPr>
      <w:rFonts w:ascii="Calibri" w:eastAsia="MS Mincho" w:hAnsi="Calibri" w:cs="Times New Roman"/>
      <w:szCs w:val="24"/>
      <w:lang w:eastAsia="zh-CN"/>
    </w:rPr>
  </w:style>
  <w:style w:type="paragraph" w:styleId="ListNumber2">
    <w:name w:val="List Number 2"/>
    <w:basedOn w:val="Normal"/>
    <w:semiHidden/>
    <w:unhideWhenUsed/>
    <w:rsid w:val="006A671A"/>
    <w:pPr>
      <w:numPr>
        <w:numId w:val="9"/>
      </w:numPr>
      <w:spacing w:after="0" w:line="240" w:lineRule="auto"/>
      <w:contextualSpacing/>
      <w:jc w:val="both"/>
    </w:pPr>
    <w:rPr>
      <w:rFonts w:ascii="Calibri" w:eastAsia="MS Mincho" w:hAnsi="Calibri" w:cs="Times New Roman"/>
      <w:szCs w:val="24"/>
      <w:lang w:eastAsia="zh-CN"/>
    </w:rPr>
  </w:style>
  <w:style w:type="paragraph" w:styleId="ListNumber3">
    <w:name w:val="List Number 3"/>
    <w:basedOn w:val="Normal"/>
    <w:semiHidden/>
    <w:unhideWhenUsed/>
    <w:rsid w:val="006A671A"/>
    <w:pPr>
      <w:numPr>
        <w:numId w:val="10"/>
      </w:numPr>
      <w:spacing w:after="0" w:line="240" w:lineRule="auto"/>
      <w:contextualSpacing/>
      <w:jc w:val="both"/>
    </w:pPr>
    <w:rPr>
      <w:rFonts w:ascii="Calibri" w:eastAsia="MS Mincho" w:hAnsi="Calibri" w:cs="Times New Roman"/>
      <w:szCs w:val="24"/>
      <w:lang w:eastAsia="zh-CN"/>
    </w:rPr>
  </w:style>
  <w:style w:type="paragraph" w:styleId="ListNumber4">
    <w:name w:val="List Number 4"/>
    <w:basedOn w:val="Normal"/>
    <w:semiHidden/>
    <w:unhideWhenUsed/>
    <w:rsid w:val="006A671A"/>
    <w:pPr>
      <w:numPr>
        <w:numId w:val="11"/>
      </w:numPr>
      <w:spacing w:after="0" w:line="240" w:lineRule="auto"/>
      <w:contextualSpacing/>
      <w:jc w:val="both"/>
    </w:pPr>
    <w:rPr>
      <w:rFonts w:ascii="Calibri" w:eastAsia="MS Mincho" w:hAnsi="Calibri" w:cs="Times New Roman"/>
      <w:szCs w:val="24"/>
      <w:lang w:eastAsia="zh-CN"/>
    </w:rPr>
  </w:style>
  <w:style w:type="paragraph" w:styleId="ListNumber5">
    <w:name w:val="List Number 5"/>
    <w:basedOn w:val="Normal"/>
    <w:semiHidden/>
    <w:unhideWhenUsed/>
    <w:rsid w:val="006A671A"/>
    <w:pPr>
      <w:numPr>
        <w:numId w:val="12"/>
      </w:numPr>
      <w:spacing w:after="0" w:line="240" w:lineRule="auto"/>
      <w:contextualSpacing/>
      <w:jc w:val="both"/>
    </w:pPr>
    <w:rPr>
      <w:rFonts w:ascii="Calibri" w:eastAsia="MS Mincho" w:hAnsi="Calibri" w:cs="Times New Roman"/>
      <w:szCs w:val="24"/>
      <w:lang w:eastAsia="zh-CN"/>
    </w:rPr>
  </w:style>
  <w:style w:type="paragraph" w:styleId="MacroText">
    <w:name w:val="macro"/>
    <w:link w:val="MacroTextChar"/>
    <w:semiHidden/>
    <w:unhideWhenUsed/>
    <w:rsid w:val="006A671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alibri" w:eastAsia="MS Mincho" w:hAnsi="Calibri" w:cs="Consolas"/>
      <w:szCs w:val="20"/>
      <w:lang w:eastAsia="zh-CN"/>
    </w:rPr>
  </w:style>
  <w:style w:type="character" w:customStyle="1" w:styleId="MacroTextChar">
    <w:name w:val="Macro Text Char"/>
    <w:basedOn w:val="DefaultParagraphFont"/>
    <w:link w:val="MacroText"/>
    <w:semiHidden/>
    <w:rsid w:val="006A671A"/>
    <w:rPr>
      <w:rFonts w:ascii="Calibri" w:eastAsia="MS Mincho" w:hAnsi="Calibri" w:cs="Consolas"/>
      <w:szCs w:val="20"/>
      <w:lang w:eastAsia="zh-CN"/>
    </w:rPr>
  </w:style>
  <w:style w:type="paragraph" w:styleId="MessageHeader">
    <w:name w:val="Message Header"/>
    <w:basedOn w:val="Normal"/>
    <w:link w:val="MessageHeaderChar"/>
    <w:semiHidden/>
    <w:unhideWhenUsed/>
    <w:rsid w:val="006A671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Calibri" w:eastAsiaTheme="majorEastAsia" w:hAnsi="Calibri" w:cstheme="majorBidi"/>
      <w:szCs w:val="24"/>
      <w:lang w:eastAsia="zh-CN"/>
    </w:rPr>
  </w:style>
  <w:style w:type="character" w:customStyle="1" w:styleId="MessageHeaderChar">
    <w:name w:val="Message Header Char"/>
    <w:basedOn w:val="DefaultParagraphFont"/>
    <w:link w:val="MessageHeader"/>
    <w:semiHidden/>
    <w:rsid w:val="006A671A"/>
    <w:rPr>
      <w:rFonts w:ascii="Calibri" w:eastAsiaTheme="majorEastAsia" w:hAnsi="Calibri" w:cstheme="majorBidi"/>
      <w:szCs w:val="24"/>
      <w:shd w:val="pct20" w:color="auto" w:fill="auto"/>
      <w:lang w:eastAsia="zh-CN"/>
    </w:rPr>
  </w:style>
  <w:style w:type="paragraph" w:styleId="NoSpacing">
    <w:name w:val="No Spacing"/>
    <w:uiPriority w:val="1"/>
    <w:qFormat/>
    <w:rsid w:val="006A671A"/>
    <w:pPr>
      <w:spacing w:after="0" w:line="240" w:lineRule="auto"/>
      <w:jc w:val="both"/>
    </w:pPr>
    <w:rPr>
      <w:rFonts w:ascii="Calibri" w:eastAsia="MS Mincho" w:hAnsi="Calibri" w:cs="Times New Roman"/>
      <w:szCs w:val="24"/>
      <w:lang w:eastAsia="zh-CN"/>
    </w:rPr>
  </w:style>
  <w:style w:type="paragraph" w:styleId="NormalIndent">
    <w:name w:val="Normal Indent"/>
    <w:basedOn w:val="Normal"/>
    <w:semiHidden/>
    <w:unhideWhenUsed/>
    <w:rsid w:val="006A671A"/>
    <w:pPr>
      <w:spacing w:after="0" w:line="240" w:lineRule="auto"/>
      <w:ind w:left="720"/>
      <w:jc w:val="both"/>
    </w:pPr>
    <w:rPr>
      <w:rFonts w:ascii="Calibri" w:eastAsia="MS Mincho" w:hAnsi="Calibri" w:cs="Times New Roman"/>
      <w:szCs w:val="24"/>
      <w:lang w:eastAsia="zh-CN"/>
    </w:rPr>
  </w:style>
  <w:style w:type="paragraph" w:styleId="NoteHeading">
    <w:name w:val="Note Heading"/>
    <w:basedOn w:val="Normal"/>
    <w:next w:val="Normal"/>
    <w:link w:val="NoteHeadingChar"/>
    <w:semiHidden/>
    <w:unhideWhenUsed/>
    <w:rsid w:val="006A671A"/>
    <w:pPr>
      <w:spacing w:after="0" w:line="240" w:lineRule="auto"/>
      <w:jc w:val="both"/>
    </w:pPr>
    <w:rPr>
      <w:rFonts w:ascii="Calibri" w:eastAsia="MS Mincho" w:hAnsi="Calibri" w:cs="Times New Roman"/>
      <w:szCs w:val="24"/>
      <w:lang w:eastAsia="zh-CN"/>
    </w:rPr>
  </w:style>
  <w:style w:type="character" w:customStyle="1" w:styleId="NoteHeadingChar">
    <w:name w:val="Note Heading Char"/>
    <w:basedOn w:val="DefaultParagraphFont"/>
    <w:link w:val="NoteHeading"/>
    <w:semiHidden/>
    <w:rsid w:val="006A671A"/>
    <w:rPr>
      <w:rFonts w:ascii="Calibri" w:eastAsia="MS Mincho" w:hAnsi="Calibri" w:cs="Times New Roman"/>
      <w:szCs w:val="24"/>
      <w:lang w:eastAsia="zh-CN"/>
    </w:rPr>
  </w:style>
  <w:style w:type="paragraph" w:styleId="Quote">
    <w:name w:val="Quote"/>
    <w:basedOn w:val="Normal"/>
    <w:next w:val="Normal"/>
    <w:link w:val="QuoteChar"/>
    <w:uiPriority w:val="29"/>
    <w:rsid w:val="006A671A"/>
    <w:pPr>
      <w:spacing w:before="200" w:line="240" w:lineRule="auto"/>
      <w:ind w:left="864" w:right="864"/>
      <w:jc w:val="center"/>
    </w:pPr>
    <w:rPr>
      <w:rFonts w:ascii="Calibri" w:eastAsia="MS Mincho" w:hAnsi="Calibri" w:cs="Times New Roman"/>
      <w:i/>
      <w:iCs/>
      <w:color w:val="404040" w:themeColor="text1" w:themeTint="BF"/>
      <w:szCs w:val="24"/>
      <w:lang w:eastAsia="zh-CN"/>
    </w:rPr>
  </w:style>
  <w:style w:type="character" w:customStyle="1" w:styleId="QuoteChar">
    <w:name w:val="Quote Char"/>
    <w:basedOn w:val="DefaultParagraphFont"/>
    <w:link w:val="Quote"/>
    <w:uiPriority w:val="29"/>
    <w:rsid w:val="006A671A"/>
    <w:rPr>
      <w:rFonts w:ascii="Calibri" w:eastAsia="MS Mincho" w:hAnsi="Calibri" w:cs="Times New Roman"/>
      <w:i/>
      <w:iCs/>
      <w:color w:val="404040" w:themeColor="text1" w:themeTint="BF"/>
      <w:szCs w:val="24"/>
      <w:lang w:eastAsia="zh-CN"/>
    </w:rPr>
  </w:style>
  <w:style w:type="paragraph" w:styleId="TableofAuthorities">
    <w:name w:val="table of authorities"/>
    <w:basedOn w:val="Normal"/>
    <w:next w:val="Normal"/>
    <w:semiHidden/>
    <w:unhideWhenUsed/>
    <w:rsid w:val="006A671A"/>
    <w:pPr>
      <w:spacing w:after="0" w:line="240" w:lineRule="auto"/>
      <w:ind w:left="240" w:hanging="240"/>
      <w:jc w:val="both"/>
    </w:pPr>
    <w:rPr>
      <w:rFonts w:ascii="Calibri" w:eastAsia="MS Mincho" w:hAnsi="Calibri" w:cs="Times New Roman"/>
      <w:szCs w:val="24"/>
      <w:lang w:eastAsia="zh-CN"/>
    </w:rPr>
  </w:style>
  <w:style w:type="paragraph" w:styleId="TableofFigures">
    <w:name w:val="table of figures"/>
    <w:basedOn w:val="Normal"/>
    <w:next w:val="Normal"/>
    <w:semiHidden/>
    <w:unhideWhenUsed/>
    <w:rsid w:val="006A671A"/>
    <w:pPr>
      <w:spacing w:after="0" w:line="240" w:lineRule="auto"/>
      <w:jc w:val="both"/>
    </w:pPr>
    <w:rPr>
      <w:rFonts w:ascii="Calibri" w:eastAsia="MS Mincho" w:hAnsi="Calibri" w:cs="Times New Roman"/>
      <w:szCs w:val="24"/>
      <w:lang w:eastAsia="zh-CN"/>
    </w:rPr>
  </w:style>
  <w:style w:type="character" w:styleId="UnresolvedMention">
    <w:name w:val="Unresolved Mention"/>
    <w:basedOn w:val="DefaultParagraphFont"/>
    <w:uiPriority w:val="99"/>
    <w:semiHidden/>
    <w:unhideWhenUsed/>
    <w:rsid w:val="008B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190">
      <w:bodyDiv w:val="1"/>
      <w:marLeft w:val="0"/>
      <w:marRight w:val="0"/>
      <w:marTop w:val="0"/>
      <w:marBottom w:val="0"/>
      <w:divBdr>
        <w:top w:val="none" w:sz="0" w:space="0" w:color="auto"/>
        <w:left w:val="none" w:sz="0" w:space="0" w:color="auto"/>
        <w:bottom w:val="none" w:sz="0" w:space="0" w:color="auto"/>
        <w:right w:val="none" w:sz="0" w:space="0" w:color="auto"/>
      </w:divBdr>
    </w:div>
    <w:div w:id="179125713">
      <w:bodyDiv w:val="1"/>
      <w:marLeft w:val="0"/>
      <w:marRight w:val="0"/>
      <w:marTop w:val="0"/>
      <w:marBottom w:val="0"/>
      <w:divBdr>
        <w:top w:val="none" w:sz="0" w:space="0" w:color="auto"/>
        <w:left w:val="none" w:sz="0" w:space="0" w:color="auto"/>
        <w:bottom w:val="none" w:sz="0" w:space="0" w:color="auto"/>
        <w:right w:val="none" w:sz="0" w:space="0" w:color="auto"/>
      </w:divBdr>
    </w:div>
    <w:div w:id="215700653">
      <w:bodyDiv w:val="1"/>
      <w:marLeft w:val="0"/>
      <w:marRight w:val="0"/>
      <w:marTop w:val="0"/>
      <w:marBottom w:val="0"/>
      <w:divBdr>
        <w:top w:val="none" w:sz="0" w:space="0" w:color="auto"/>
        <w:left w:val="none" w:sz="0" w:space="0" w:color="auto"/>
        <w:bottom w:val="none" w:sz="0" w:space="0" w:color="auto"/>
        <w:right w:val="none" w:sz="0" w:space="0" w:color="auto"/>
      </w:divBdr>
    </w:div>
    <w:div w:id="263415939">
      <w:bodyDiv w:val="1"/>
      <w:marLeft w:val="0"/>
      <w:marRight w:val="0"/>
      <w:marTop w:val="0"/>
      <w:marBottom w:val="0"/>
      <w:divBdr>
        <w:top w:val="none" w:sz="0" w:space="0" w:color="auto"/>
        <w:left w:val="none" w:sz="0" w:space="0" w:color="auto"/>
        <w:bottom w:val="none" w:sz="0" w:space="0" w:color="auto"/>
        <w:right w:val="none" w:sz="0" w:space="0" w:color="auto"/>
      </w:divBdr>
    </w:div>
    <w:div w:id="287198752">
      <w:bodyDiv w:val="1"/>
      <w:marLeft w:val="0"/>
      <w:marRight w:val="0"/>
      <w:marTop w:val="0"/>
      <w:marBottom w:val="0"/>
      <w:divBdr>
        <w:top w:val="none" w:sz="0" w:space="0" w:color="auto"/>
        <w:left w:val="none" w:sz="0" w:space="0" w:color="auto"/>
        <w:bottom w:val="none" w:sz="0" w:space="0" w:color="auto"/>
        <w:right w:val="none" w:sz="0" w:space="0" w:color="auto"/>
      </w:divBdr>
    </w:div>
    <w:div w:id="520555979">
      <w:bodyDiv w:val="1"/>
      <w:marLeft w:val="0"/>
      <w:marRight w:val="0"/>
      <w:marTop w:val="0"/>
      <w:marBottom w:val="0"/>
      <w:divBdr>
        <w:top w:val="none" w:sz="0" w:space="0" w:color="auto"/>
        <w:left w:val="none" w:sz="0" w:space="0" w:color="auto"/>
        <w:bottom w:val="none" w:sz="0" w:space="0" w:color="auto"/>
        <w:right w:val="none" w:sz="0" w:space="0" w:color="auto"/>
      </w:divBdr>
    </w:div>
    <w:div w:id="769088999">
      <w:bodyDiv w:val="1"/>
      <w:marLeft w:val="0"/>
      <w:marRight w:val="0"/>
      <w:marTop w:val="0"/>
      <w:marBottom w:val="0"/>
      <w:divBdr>
        <w:top w:val="none" w:sz="0" w:space="0" w:color="auto"/>
        <w:left w:val="none" w:sz="0" w:space="0" w:color="auto"/>
        <w:bottom w:val="none" w:sz="0" w:space="0" w:color="auto"/>
        <w:right w:val="none" w:sz="0" w:space="0" w:color="auto"/>
      </w:divBdr>
    </w:div>
    <w:div w:id="1027029229">
      <w:bodyDiv w:val="1"/>
      <w:marLeft w:val="0"/>
      <w:marRight w:val="0"/>
      <w:marTop w:val="0"/>
      <w:marBottom w:val="0"/>
      <w:divBdr>
        <w:top w:val="none" w:sz="0" w:space="0" w:color="auto"/>
        <w:left w:val="none" w:sz="0" w:space="0" w:color="auto"/>
        <w:bottom w:val="none" w:sz="0" w:space="0" w:color="auto"/>
        <w:right w:val="none" w:sz="0" w:space="0" w:color="auto"/>
      </w:divBdr>
    </w:div>
    <w:div w:id="1027176043">
      <w:bodyDiv w:val="1"/>
      <w:marLeft w:val="0"/>
      <w:marRight w:val="0"/>
      <w:marTop w:val="0"/>
      <w:marBottom w:val="0"/>
      <w:divBdr>
        <w:top w:val="none" w:sz="0" w:space="0" w:color="auto"/>
        <w:left w:val="none" w:sz="0" w:space="0" w:color="auto"/>
        <w:bottom w:val="none" w:sz="0" w:space="0" w:color="auto"/>
        <w:right w:val="none" w:sz="0" w:space="0" w:color="auto"/>
      </w:divBdr>
    </w:div>
    <w:div w:id="1088695782">
      <w:bodyDiv w:val="1"/>
      <w:marLeft w:val="0"/>
      <w:marRight w:val="0"/>
      <w:marTop w:val="0"/>
      <w:marBottom w:val="0"/>
      <w:divBdr>
        <w:top w:val="none" w:sz="0" w:space="0" w:color="auto"/>
        <w:left w:val="none" w:sz="0" w:space="0" w:color="auto"/>
        <w:bottom w:val="none" w:sz="0" w:space="0" w:color="auto"/>
        <w:right w:val="none" w:sz="0" w:space="0" w:color="auto"/>
      </w:divBdr>
    </w:div>
    <w:div w:id="1164738002">
      <w:bodyDiv w:val="1"/>
      <w:marLeft w:val="0"/>
      <w:marRight w:val="0"/>
      <w:marTop w:val="0"/>
      <w:marBottom w:val="0"/>
      <w:divBdr>
        <w:top w:val="none" w:sz="0" w:space="0" w:color="auto"/>
        <w:left w:val="none" w:sz="0" w:space="0" w:color="auto"/>
        <w:bottom w:val="none" w:sz="0" w:space="0" w:color="auto"/>
        <w:right w:val="none" w:sz="0" w:space="0" w:color="auto"/>
      </w:divBdr>
    </w:div>
    <w:div w:id="1260412413">
      <w:bodyDiv w:val="1"/>
      <w:marLeft w:val="0"/>
      <w:marRight w:val="0"/>
      <w:marTop w:val="0"/>
      <w:marBottom w:val="0"/>
      <w:divBdr>
        <w:top w:val="none" w:sz="0" w:space="0" w:color="auto"/>
        <w:left w:val="none" w:sz="0" w:space="0" w:color="auto"/>
        <w:bottom w:val="none" w:sz="0" w:space="0" w:color="auto"/>
        <w:right w:val="none" w:sz="0" w:space="0" w:color="auto"/>
      </w:divBdr>
    </w:div>
    <w:div w:id="1472676213">
      <w:bodyDiv w:val="1"/>
      <w:marLeft w:val="0"/>
      <w:marRight w:val="0"/>
      <w:marTop w:val="0"/>
      <w:marBottom w:val="0"/>
      <w:divBdr>
        <w:top w:val="none" w:sz="0" w:space="0" w:color="auto"/>
        <w:left w:val="none" w:sz="0" w:space="0" w:color="auto"/>
        <w:bottom w:val="none" w:sz="0" w:space="0" w:color="auto"/>
        <w:right w:val="none" w:sz="0" w:space="0" w:color="auto"/>
      </w:divBdr>
    </w:div>
    <w:div w:id="1507088764">
      <w:bodyDiv w:val="1"/>
      <w:marLeft w:val="0"/>
      <w:marRight w:val="0"/>
      <w:marTop w:val="0"/>
      <w:marBottom w:val="0"/>
      <w:divBdr>
        <w:top w:val="none" w:sz="0" w:space="0" w:color="auto"/>
        <w:left w:val="none" w:sz="0" w:space="0" w:color="auto"/>
        <w:bottom w:val="none" w:sz="0" w:space="0" w:color="auto"/>
        <w:right w:val="none" w:sz="0" w:space="0" w:color="auto"/>
      </w:divBdr>
    </w:div>
    <w:div w:id="1534925677">
      <w:bodyDiv w:val="1"/>
      <w:marLeft w:val="0"/>
      <w:marRight w:val="0"/>
      <w:marTop w:val="0"/>
      <w:marBottom w:val="0"/>
      <w:divBdr>
        <w:top w:val="none" w:sz="0" w:space="0" w:color="auto"/>
        <w:left w:val="none" w:sz="0" w:space="0" w:color="auto"/>
        <w:bottom w:val="none" w:sz="0" w:space="0" w:color="auto"/>
        <w:right w:val="none" w:sz="0" w:space="0" w:color="auto"/>
      </w:divBdr>
    </w:div>
    <w:div w:id="1884248728">
      <w:bodyDiv w:val="1"/>
      <w:marLeft w:val="0"/>
      <w:marRight w:val="0"/>
      <w:marTop w:val="0"/>
      <w:marBottom w:val="0"/>
      <w:divBdr>
        <w:top w:val="none" w:sz="0" w:space="0" w:color="auto"/>
        <w:left w:val="none" w:sz="0" w:space="0" w:color="auto"/>
        <w:bottom w:val="none" w:sz="0" w:space="0" w:color="auto"/>
        <w:right w:val="none" w:sz="0" w:space="0" w:color="auto"/>
      </w:divBdr>
    </w:div>
    <w:div w:id="1940214030">
      <w:bodyDiv w:val="1"/>
      <w:marLeft w:val="0"/>
      <w:marRight w:val="0"/>
      <w:marTop w:val="0"/>
      <w:marBottom w:val="0"/>
      <w:divBdr>
        <w:top w:val="none" w:sz="0" w:space="0" w:color="auto"/>
        <w:left w:val="none" w:sz="0" w:space="0" w:color="auto"/>
        <w:bottom w:val="none" w:sz="0" w:space="0" w:color="auto"/>
        <w:right w:val="none" w:sz="0" w:space="0" w:color="auto"/>
      </w:divBdr>
    </w:div>
    <w:div w:id="2012180600">
      <w:bodyDiv w:val="1"/>
      <w:marLeft w:val="0"/>
      <w:marRight w:val="0"/>
      <w:marTop w:val="0"/>
      <w:marBottom w:val="0"/>
      <w:divBdr>
        <w:top w:val="none" w:sz="0" w:space="0" w:color="auto"/>
        <w:left w:val="none" w:sz="0" w:space="0" w:color="auto"/>
        <w:bottom w:val="none" w:sz="0" w:space="0" w:color="auto"/>
        <w:right w:val="none" w:sz="0" w:space="0" w:color="auto"/>
      </w:divBdr>
    </w:div>
    <w:div w:id="2088114458">
      <w:bodyDiv w:val="1"/>
      <w:marLeft w:val="0"/>
      <w:marRight w:val="0"/>
      <w:marTop w:val="0"/>
      <w:marBottom w:val="0"/>
      <w:divBdr>
        <w:top w:val="none" w:sz="0" w:space="0" w:color="auto"/>
        <w:left w:val="none" w:sz="0" w:space="0" w:color="auto"/>
        <w:bottom w:val="none" w:sz="0" w:space="0" w:color="auto"/>
        <w:right w:val="none" w:sz="0" w:space="0" w:color="auto"/>
      </w:divBdr>
    </w:div>
    <w:div w:id="21021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BEE7-6BBE-4660-8350-5A2DEBC4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Radiant Law</dc:creator>
  <cp:keywords/>
  <dc:description/>
  <cp:lastModifiedBy>Radiant Law</cp:lastModifiedBy>
  <cp:revision>34</cp:revision>
  <cp:lastPrinted>2022-04-21T07:41:00Z</cp:lastPrinted>
  <dcterms:created xsi:type="dcterms:W3CDTF">2022-07-18T09:43:00Z</dcterms:created>
  <dcterms:modified xsi:type="dcterms:W3CDTF">2024-05-16T07:17:00Z</dcterms:modified>
</cp:coreProperties>
</file>